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569C2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ð¼Ñêz£¿§Å‰…,</w:t>
      </w:r>
      <w:r w:rsidRPr="00C91D9D">
        <w:rPr>
          <w:rFonts w:ascii="Courier New" w:hAnsi="Courier New" w:cs="Courier New"/>
          <w:sz w:val="21"/>
          <w:szCs w:val="21"/>
        </w:rPr>
        <w:tab/>
        <w:t>¡</w:t>
      </w:r>
      <w:r w:rsidRPr="00C91D9D">
        <w:rPr>
          <w:rFonts w:ascii="Courier New" w:hAnsi="Courier New" w:cs="Courier New"/>
          <w:sz w:val="21"/>
          <w:szCs w:val="21"/>
        </w:rPr>
        <w:tab/>
        <w:t>‰/û|f\ZþçŠæ?6ï!Y´_áoœ]Aó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ÿÿ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PK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!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8ú</w:t>
      </w:r>
      <w:r w:rsidRPr="00C91D9D">
        <w:rPr>
          <w:rFonts w:ascii="Courier New" w:hAnsi="Courier New" w:cs="Courier New"/>
          <w:sz w:val="21"/>
          <w:szCs w:val="21"/>
        </w:rPr>
        <w:noBreakHyphen/>
        <w:t>F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9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word/document.xmlì]iWSI·þ~×ºÿAQÛ•Á«62Û</w:t>
      </w:r>
      <w:r w:rsidRPr="00C91D9D">
        <w:rPr>
          <w:rFonts w:ascii="Courier New" w:hAnsi="Courier New" w:cs="Courier New"/>
          <w:sz w:val="21"/>
          <w:szCs w:val="21"/>
        </w:rPr>
        <w:br w:type="column"/>
      </w:r>
      <w:r w:rsidRPr="00C91D9D">
        <w:rPr>
          <w:rFonts w:ascii="Courier New" w:hAnsi="Courier New" w:cs="Courier New"/>
          <w:sz w:val="21"/>
          <w:szCs w:val="21"/>
        </w:rPr>
        <w:lastRenderedPageBreak/>
        <w:t>¢âÔÉÔI˜ˆà„b‚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š0O2</w:t>
      </w:r>
      <w:r w:rsidRPr="00C91D9D">
        <w:rPr>
          <w:rFonts w:ascii="Courier New" w:hAnsi="Courier New" w:cs="Courier New"/>
          <w:sz w:val="21"/>
          <w:szCs w:val="21"/>
        </w:rPr>
        <w:br/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HXk?ëø…q~É­5ÐŠýv¿*K»Iå©Úó®]»þïp­Å¼©ÚèpšlÖƒQq{c£6­%¶R“µü`Táé¬èä¨MN—ÁZj0Û¬ÆƒQuFgÔáCÿû?ÿW“Zj+©²­®Ml«3µÆ^r0ªÂå²§ÆÄ8K*Œƒs¯ÅTâ°9me®½%6KŒ­¬ÌTbŒ©±9JcâcãbC?Ù¶£ÓÉ&gt;/Ý`­68£&gt;</w:t>
      </w:r>
      <w:r w:rsidRPr="00C91D9D">
        <w:rPr>
          <w:rFonts w:ascii="Courier New" w:hAnsi="Courier New" w:cs="Courier New"/>
          <w:sz w:val="21"/>
          <w:szCs w:val="21"/>
        </w:rPr>
        <w:br w:type="column"/>
      </w:r>
      <w:r w:rsidRPr="00C91D9D">
        <w:rPr>
          <w:rFonts w:ascii="Courier New" w:hAnsi="Courier New" w:cs="Courier New"/>
          <w:sz w:val="21"/>
          <w:szCs w:val="21"/>
        </w:rPr>
        <w:lastRenderedPageBreak/>
        <w:t>WR»±ÑJ†öf}ÀÄ˜’</w:t>
      </w:r>
    </w:p>
    <w:p w14:paraId="1B66E1AA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ƒÃe¬ý&lt;FÜ²/&amp;%&amp;yí@ña 6Ãø¸µC%üðPûctTkJüK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1TkFÚ÷×FZgrûÿÚHñkGJúk#%¬)ù¯´†,kÜf7ZÙ/Ël</w:t>
      </w:r>
      <w:r w:rsidRPr="00C91D9D">
        <w:rPr>
          <w:rFonts w:ascii="Courier New" w:hAnsi="Courier New" w:cs="Courier New"/>
          <w:sz w:val="21"/>
          <w:szCs w:val="21"/>
        </w:rPr>
        <w:br w:type="column"/>
      </w:r>
      <w:r w:rsidRPr="00C91D9D">
        <w:rPr>
          <w:rFonts w:ascii="Courier New" w:hAnsi="Courier New" w:cs="Courier New"/>
          <w:sz w:val="21"/>
          <w:szCs w:val="21"/>
        </w:rPr>
        <w:lastRenderedPageBreak/>
        <w:t>‹ÁÅþé(±•Uöh6°Ýà2›Ì&amp;W3vÿ§a</w:t>
      </w:r>
      <w:r w:rsidRPr="00C91D9D">
        <w:rPr>
          <w:rFonts w:ascii="Courier New" w:hAnsi="Courier New" w:cs="Courier New"/>
          <w:sz w:val="21"/>
          <w:szCs w:val="21"/>
        </w:rPr>
        <w:br w:type="page"/>
      </w:r>
      <w:r w:rsidRPr="00C91D9D">
        <w:rPr>
          <w:rFonts w:ascii="Courier New" w:hAnsi="Courier New" w:cs="Courier New"/>
          <w:sz w:val="21"/>
          <w:szCs w:val="21"/>
        </w:rPr>
        <w:lastRenderedPageBreak/>
        <w:t>&amp;kå_@ÄÞµ:‚%¡ô‡GHŠ±ØJæ„ÒO£Ø</w:t>
      </w:r>
      <w:r w:rsidRPr="00C91D9D">
        <w:rPr>
          <w:rFonts w:ascii="Courier New" w:hAnsi="Courier New" w:cs="Courier New"/>
          <w:sz w:val="21"/>
          <w:szCs w:val="21"/>
        </w:rPr>
        <w:br w:type="column"/>
      </w:r>
      <w:r w:rsidRPr="00C91D9D">
        <w:rPr>
          <w:rFonts w:ascii="Courier New" w:hAnsi="Courier New" w:cs="Courier New"/>
          <w:sz w:val="21"/>
          <w:szCs w:val="21"/>
        </w:rPr>
        <w:lastRenderedPageBreak/>
        <w:t>FU9¬©</w:t>
      </w:r>
      <w:r w:rsidRPr="00C91D9D">
        <w:rPr>
          <w:rFonts w:ascii="Courier New" w:hAnsi="Courier New" w:cs="Courier New"/>
          <w:sz w:val="21"/>
          <w:szCs w:val="21"/>
        </w:rPr>
        <w:softHyphen/>
        <w:t>ß</w:t>
      </w:r>
      <w:r w:rsidRPr="00C91D9D">
        <w:rPr>
          <w:rFonts w:ascii="Courier New" w:hAnsi="Courier New" w:cs="Courier New"/>
          <w:sz w:val="21"/>
          <w:szCs w:val="21"/>
        </w:rPr>
        <w:softHyphen/>
        <w:t>½ú~zê‡÷ü¶ú</w:t>
      </w:r>
      <w:r w:rsidRPr="00C91D9D">
        <w:rPr>
          <w:rFonts w:ascii="Courier New" w:hAnsi="Courier New" w:cs="Courier New"/>
          <w:sz w:val="21"/>
          <w:szCs w:val="21"/>
        </w:rPr>
        <w:br w:type="column"/>
      </w:r>
      <w:r w:rsidRPr="00C91D9D">
        <w:rPr>
          <w:rFonts w:ascii="Courier New" w:hAnsi="Courier New" w:cs="Courier New"/>
          <w:sz w:val="21"/>
          <w:szCs w:val="21"/>
        </w:rPr>
        <w:lastRenderedPageBreak/>
        <w:t>£yc</w:t>
      </w:r>
      <w:r w:rsidRPr="00C91D9D">
        <w:rPr>
          <w:rFonts w:ascii="Courier New" w:hAnsi="Courier New" w:cs="Courier New"/>
          <w:sz w:val="21"/>
          <w:szCs w:val="21"/>
        </w:rPr>
        <w:softHyphen/>
        <w:t>Ë&gt;.%ÆXë2;]ŸÞëØÈÚ}x{ÆGÅZµ‡ÑÌÖÑfuV˜ì«ÚÁòWGc¿¬ø4Hõ· Úbþôº{ÜEíÏT[Æ2|</w:t>
      </w:r>
      <w:r w:rsidRPr="00C91D9D">
        <w:rPr>
          <w:rFonts w:ascii="Courier New" w:hAnsi="Courier New" w:cs="Courier New"/>
          <w:sz w:val="21"/>
          <w:szCs w:val="21"/>
        </w:rPr>
        <w:noBreakHyphen/>
        <w:t>p#ð?ÒÎbþ€üÛ#ÆÅn€šú«ïØ„¯?ó</w:t>
      </w:r>
      <w:r w:rsidRPr="00C91D9D">
        <w:rPr>
          <w:rFonts w:ascii="Courier New" w:hAnsi="Courier New" w:cs="Courier New"/>
          <w:sz w:val="21"/>
          <w:szCs w:val="21"/>
        </w:rPr>
        <w:br/>
        <w:t>ãàÏ</w:t>
      </w:r>
      <w:r w:rsidRPr="00C91D9D">
        <w:rPr>
          <w:rFonts w:ascii="Courier New" w:hAnsi="Courier New" w:cs="Courier New"/>
          <w:sz w:val="21"/>
          <w:szCs w:val="21"/>
        </w:rPr>
        <w:softHyphen/>
        <w:t>ü—–æ‹ÅÛ òù4@üšö—7h,&gt;‘üqŒ˜’ÏÒ­cÚ X}ç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UôqLŸ6nƒ:0Ì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8K]¥?4Jü§uÑßkp*</w:t>
      </w:r>
      <w:r w:rsidRPr="00C91D9D">
        <w:rPr>
          <w:rFonts w:ascii="Courier New" w:hAnsi="Courier New" w:cs="Courier New"/>
          <w:sz w:val="21"/>
          <w:szCs w:val="21"/>
        </w:rPr>
        <w:br w:type="page"/>
      </w:r>
      <w:r w:rsidRPr="00C91D9D">
        <w:rPr>
          <w:rFonts w:ascii="Courier New" w:hAnsi="Courier New" w:cs="Courier New"/>
          <w:sz w:val="21"/>
          <w:szCs w:val="21"/>
        </w:rPr>
        <w:lastRenderedPageBreak/>
        <w:t>ÎUF×G4þ¨}«ÃÕY¾X#{ù&amp;Ù</w:t>
      </w:r>
      <w:r w:rsidRPr="00C91D9D">
        <w:rPr>
          <w:rFonts w:ascii="Courier New" w:hAnsi="Courier New" w:cs="Courier New"/>
          <w:sz w:val="21"/>
          <w:szCs w:val="21"/>
        </w:rPr>
        <w:br w:type="column"/>
      </w:r>
      <w:r w:rsidRPr="00C91D9D">
        <w:rPr>
          <w:rFonts w:ascii="Courier New" w:hAnsi="Courier New" w:cs="Courier New"/>
          <w:sz w:val="21"/>
          <w:szCs w:val="21"/>
        </w:rPr>
        <w:lastRenderedPageBreak/>
        <w:t>[•ýóh¦ÿl´ÜÏ*±FwN~`¬õ¥;ÿ30;Ó”–’ÔÜr«Ía(63DL&lt;61</w:t>
      </w:r>
      <w:r w:rsidRPr="00C91D9D">
        <w:rPr>
          <w:rFonts w:ascii="Courier New" w:hAnsi="Courier New" w:cs="Courier New"/>
          <w:sz w:val="21"/>
          <w:szCs w:val="21"/>
        </w:rPr>
        <w:br w:type="column"/>
      </w:r>
      <w:r w:rsidRPr="00C91D9D">
        <w:rPr>
          <w:rFonts w:ascii="Courier New" w:hAnsi="Courier New" w:cs="Courier New"/>
          <w:sz w:val="21"/>
          <w:szCs w:val="21"/>
        </w:rPr>
        <w:lastRenderedPageBreak/>
        <w:t>ß¢€þ•1Šþ-ô£±6ô\§õ&amp;]ÇDb^U±­´Nÿng¿KLµ†\Æ”û’cã³âÓ˜3¦?e6É¥?Múø‡=Me</w:t>
      </w:r>
      <w:r w:rsidRPr="00C91D9D">
        <w:rPr>
          <w:rFonts w:ascii="Courier New" w:hAnsi="Courier New" w:cs="Courier New"/>
          <w:sz w:val="21"/>
          <w:szCs w:val="21"/>
        </w:rPr>
        <w:noBreakHyphen/>
        <w:t>\iþÁ¨ØØ¤ôøÌÄÏòúÃÌ„}qûW</w:t>
      </w:r>
      <w:r w:rsidRPr="00C91D9D">
        <w:rPr>
          <w:rFonts w:ascii="Courier New" w:hAnsi="Courier New" w:cs="Courier New"/>
          <w:sz w:val="21"/>
          <w:szCs w:val="21"/>
        </w:rPr>
        <w:softHyphen/>
        <w:t>fË</w:t>
      </w:r>
      <w:r w:rsidRPr="00C91D9D">
        <w:rPr>
          <w:rFonts w:ascii="Courier New" w:hAnsi="Courier New" w:cs="Courier New"/>
          <w:sz w:val="21"/>
          <w:szCs w:val="21"/>
        </w:rPr>
        <w:br w:type="page"/>
      </w:r>
      <w:r w:rsidRPr="00C91D9D">
        <w:rPr>
          <w:rFonts w:ascii="Courier New" w:hAnsi="Courier New" w:cs="Courier New"/>
          <w:sz w:val="21"/>
          <w:szCs w:val="21"/>
        </w:rPr>
        <w:lastRenderedPageBreak/>
        <w:t>Uf×Ú—ç}ñâŠ&lt;‡þÍññ[–Íêr²—œ%&amp;F»t[•Ãdtl:a¬Ñ¨H³:×&gt;-q~ý(F</w:t>
      </w:r>
      <w:r w:rsidRPr="00C91D9D">
        <w:rPr>
          <w:rFonts w:ascii="Courier New" w:hAnsi="Courier New" w:cs="Courier New"/>
          <w:sz w:val="21"/>
          <w:szCs w:val="21"/>
        </w:rPr>
        <w:softHyphen/>
        <w:t>Éyý¦ÚÀÌI|Ü§'éúÈ_&lt;‹ùø¹1Ÿa¬;©`Mªë&amp;h</w:t>
      </w:r>
      <w:r w:rsidRPr="00C91D9D">
        <w:rPr>
          <w:rFonts w:ascii="Courier New" w:hAnsi="Courier New" w:cs="Courier New"/>
          <w:sz w:val="21"/>
          <w:szCs w:val="21"/>
        </w:rPr>
        <w:tab/>
        <w:t>O1|zh™pWS&amp;4¥þ"×‡—Fö</w:t>
      </w:r>
      <w:r w:rsidRPr="00C91D9D">
        <w:rPr>
          <w:rFonts w:ascii="Courier New" w:hAnsi="Courier New" w:cs="Courier New"/>
          <w:sz w:val="21"/>
          <w:szCs w:val="21"/>
        </w:rPr>
        <w:br w:type="page"/>
      </w:r>
      <w:r w:rsidRPr="00C91D9D">
        <w:rPr>
          <w:rFonts w:ascii="Courier New" w:hAnsi="Courier New" w:cs="Courier New"/>
          <w:sz w:val="21"/>
          <w:szCs w:val="21"/>
        </w:rPr>
        <w:lastRenderedPageBreak/>
        <w:br w:type="page"/>
      </w:r>
      <w:r w:rsidRPr="00C91D9D">
        <w:rPr>
          <w:rFonts w:ascii="Courier New" w:hAnsi="Courier New" w:cs="Courier New"/>
          <w:sz w:val="21"/>
          <w:szCs w:val="21"/>
        </w:rPr>
        <w:lastRenderedPageBreak/>
        <w:t>Å¡×¸</w:t>
      </w:r>
      <w:r w:rsidRPr="00C91D9D">
        <w:rPr>
          <w:rFonts w:ascii="Courier New" w:hAnsi="Courier New" w:cs="Courier New"/>
          <w:sz w:val="21"/>
          <w:szCs w:val="21"/>
        </w:rPr>
        <w:br w:type="column"/>
      </w:r>
      <w:r w:rsidRPr="00C91D9D">
        <w:rPr>
          <w:rFonts w:ascii="Courier New" w:hAnsi="Courier New" w:cs="Courier New"/>
          <w:sz w:val="21"/>
          <w:szCs w:val="21"/>
        </w:rPr>
        <w:lastRenderedPageBreak/>
        <w:t>‘?Ìl±cÂP3Á´•e:tð®:;E§Ýh6¸˜G÷aäHf¦ÅešN¦µ4â'sñ&lt;‚P½è?¼</w:t>
      </w:r>
      <w:r w:rsidRPr="00C91D9D">
        <w:rPr>
          <w:rFonts w:ascii="Courier New" w:hAnsi="Courier New" w:cs="Courier New"/>
          <w:sz w:val="21"/>
          <w:szCs w:val="21"/>
        </w:rPr>
        <w:softHyphen/>
        <w:t>ã›‹hæwølªç’@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KÃ´ ô²—Ÿ¨²||ÂP®å}Ë‚ðÓ¨»,.›ƒG</w:t>
      </w:r>
      <w:r w:rsidRPr="00C91D9D">
        <w:rPr>
          <w:rFonts w:ascii="Courier New" w:hAnsi="Courier New" w:cs="Courier New"/>
          <w:sz w:val="21"/>
          <w:szCs w:val="21"/>
        </w:rPr>
        <w:noBreakHyphen/>
        <w:t>Š`Éû«Ì”°5Y«B</w:t>
      </w:r>
      <w:r w:rsidRPr="00C91D9D">
        <w:rPr>
          <w:rFonts w:ascii="Courier New" w:hAnsi="Courier New" w:cs="Courier New"/>
          <w:sz w:val="21"/>
          <w:szCs w:val="21"/>
        </w:rPr>
        <w:tab/>
        <w:t>†Éº¨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úSª×Í¼hWŽÖô/kjµq</w:t>
      </w:r>
      <w:r w:rsidRPr="00C91D9D">
        <w:rPr>
          <w:rFonts w:ascii="Courier New" w:hAnsi="Courier New" w:cs="Courier New"/>
          <w:sz w:val="21"/>
          <w:szCs w:val="21"/>
        </w:rPr>
        <w:cr/>
        <w:t>•9uö</w:t>
      </w:r>
    </w:p>
    <w:p w14:paraId="54EBF459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£5ôj×¡ó&amp;É?/ëFKâK èOÔu(”ÛÿT×°·ÖbÆèy&lt;tàU2ºN®</w:t>
      </w:r>
      <w:r w:rsidRPr="00C91D9D">
        <w:rPr>
          <w:rFonts w:ascii="Courier New" w:hAnsi="Courier New" w:cs="Courier New"/>
          <w:sz w:val="21"/>
          <w:szCs w:val="21"/>
        </w:rPr>
        <w:tab/>
        <w:t>Ò#v&amp;\Å`®C¿iŠ</w:t>
      </w:r>
      <w:r w:rsidRPr="00C91D9D">
        <w:rPr>
          <w:rFonts w:ascii="Courier New" w:hAnsi="Courier New" w:cs="Courier New"/>
          <w:sz w:val="21"/>
          <w:szCs w:val="21"/>
        </w:rPr>
        <w:softHyphen/>
        <w:t>¯q÷-£&amp;iqk&gt;fhþƒÅ~ —üÅÌÞ•&amp;My½U</w:t>
      </w:r>
      <w:r w:rsidRPr="00C91D9D">
        <w:rPr>
          <w:rFonts w:ascii="Courier New" w:hAnsi="Courier New" w:cs="Courier New"/>
          <w:sz w:val="21"/>
          <w:szCs w:val="21"/>
        </w:rPr>
        <w:cr/>
        <w:t>äjJÇ¯4…®ßcŽýL½[/¨MñQwI&lt;4”a§ú÷î÷n,¢!~,a ½¨2ñ˜†1­)/ëÊTwâyêÛƒ‡4‚&gt;öšAÇ8îÓÀêå…ÆŸ³ß¹4¬ºi”ºÃ s žì</w:t>
      </w:r>
      <w:r w:rsidRPr="00C91D9D">
        <w:rPr>
          <w:rFonts w:ascii="Courier New" w:hAnsi="Courier New" w:cs="Courier New"/>
          <w:sz w:val="21"/>
          <w:szCs w:val="21"/>
        </w:rPr>
        <w:cr/>
        <w:t>Í‡‡ø®¬Û—E"Îf™Ä&lt;ÁzçõaDSÚÏä</w:t>
      </w:r>
      <w:r w:rsidRPr="00C91D9D">
        <w:rPr>
          <w:rFonts w:ascii="Courier New" w:hAnsi="Courier New" w:cs="Courier New"/>
          <w:sz w:val="21"/>
          <w:szCs w:val="21"/>
        </w:rPr>
        <w:br/>
        <w:t>B.Î”çJÓQÕÍ´×fnÐ</w:t>
      </w:r>
      <w:r w:rsidRPr="00C91D9D">
        <w:rPr>
          <w:rFonts w:ascii="Courier New" w:hAnsi="Courier New" w:cs="Courier New"/>
          <w:sz w:val="21"/>
          <w:szCs w:val="21"/>
        </w:rPr>
        <w:br w:type="page"/>
      </w:r>
      <w:r w:rsidRPr="00C91D9D">
        <w:rPr>
          <w:rFonts w:ascii="Courier New" w:hAnsi="Courier New" w:cs="Courier New"/>
          <w:sz w:val="21"/>
          <w:szCs w:val="21"/>
        </w:rPr>
        <w:lastRenderedPageBreak/>
        <w:t>#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Mñ¢ÂÖ</w:t>
      </w:r>
      <w:r w:rsidRPr="00C91D9D">
        <w:rPr>
          <w:rFonts w:ascii="Courier New" w:hAnsi="Courier New" w:cs="Courier New"/>
          <w:sz w:val="21"/>
          <w:szCs w:val="21"/>
        </w:rPr>
        <w:br/>
        <w:t>¼0B</w:t>
      </w:r>
      <w:r w:rsidRPr="00C91D9D">
        <w:rPr>
          <w:rFonts w:ascii="Courier New" w:hAnsi="Courier New" w:cs="Courier New"/>
          <w:sz w:val="21"/>
          <w:szCs w:val="21"/>
        </w:rPr>
        <w:br/>
        <w:t>9gif+ºi</w:t>
      </w:r>
    </w:p>
    <w:p w14:paraId="7B09E002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ð˜—Ùp›Ktº€{Ä,c—¦t§^ß³æZSM±Yasª»œŒÂ”•NMñî‰PÏTõˆ@1QxÆˆ´ÒtŠV¬k+ª¦´ýRî:€™t&lt;L&amp;?s®QAöwHõÚsy™Ž^¸õ•i©F?žn¢1^Í£r&gt;Œza„|3µîã…™Dª—8S!</w:t>
      </w:r>
      <w:r w:rsidRPr="00C91D9D">
        <w:rPr>
          <w:rFonts w:ascii="Courier New" w:hAnsi="Courier New" w:cs="Courier New"/>
          <w:sz w:val="21"/>
          <w:szCs w:val="21"/>
        </w:rPr>
        <w:br w:type="page"/>
      </w:r>
      <w:r w:rsidRPr="00C91D9D">
        <w:rPr>
          <w:rFonts w:ascii="Courier New" w:hAnsi="Courier New" w:cs="Courier New"/>
          <w:sz w:val="21"/>
          <w:szCs w:val="21"/>
        </w:rPr>
        <w:lastRenderedPageBreak/>
        <w:br/>
        <w:t>iÝL½</w:t>
      </w:r>
    </w:p>
    <w:p w14:paraId="44E39939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dÈó0‹§yjP</w:t>
      </w:r>
      <w:r w:rsidRPr="00C91D9D">
        <w:rPr>
          <w:rFonts w:ascii="Courier New" w:hAnsi="Courier New" w:cs="Courier New"/>
          <w:sz w:val="21"/>
          <w:szCs w:val="21"/>
        </w:rPr>
        <w:cr/>
        <w:t>C#åÇ‚¯®n‰Í\e±~úuD£6œ®|£µÔè0–æÊ!«z“†ðÅçY8TOÚ¯P0,ˆhp”ÙÇ}æ‹c</w:t>
      </w:r>
      <w:r w:rsidRPr="00C91D9D">
        <w:rPr>
          <w:rFonts w:ascii="Courier New" w:hAnsi="Courier New" w:cs="Courier New"/>
          <w:sz w:val="21"/>
          <w:szCs w:val="21"/>
        </w:rPr>
        <w:cr/>
        <w:t>è¦%C</w:t>
      </w:r>
      <w:r w:rsidRPr="00C91D9D">
        <w:rPr>
          <w:rFonts w:ascii="Courier New" w:hAnsi="Courier New" w:cs="Courier New"/>
          <w:sz w:val="21"/>
          <w:szCs w:val="21"/>
        </w:rPr>
        <w:br w:type="column"/>
      </w:r>
      <w:r w:rsidRPr="00C91D9D">
        <w:rPr>
          <w:rFonts w:ascii="Courier New" w:hAnsi="Courier New" w:cs="Courier New"/>
          <w:sz w:val="21"/>
          <w:szCs w:val="21"/>
        </w:rPr>
        <w:lastRenderedPageBreak/>
        <w:t>žoÖ”öÃÊµ</w:t>
      </w:r>
      <w:r w:rsidRPr="00C91D9D">
        <w:rPr>
          <w:rFonts w:ascii="Courier New" w:hAnsi="Courier New" w:cs="Courier New"/>
          <w:sz w:val="21"/>
          <w:szCs w:val="21"/>
        </w:rPr>
        <w:tab/>
        <w:t>÷Rûz|‘ñÕò³¯öS}uð!61&gt;!+6=#ê§&gt;ø°FA”;</w:t>
      </w:r>
      <w:r w:rsidRPr="00C91D9D">
        <w:rPr>
          <w:rFonts w:ascii="Courier New" w:hAnsi="Courier New" w:cs="Courier New"/>
          <w:sz w:val="21"/>
          <w:szCs w:val="21"/>
        </w:rPr>
        <w:br w:type="page"/>
      </w:r>
      <w:r w:rsidRPr="00C91D9D">
        <w:rPr>
          <w:rFonts w:ascii="Courier New" w:hAnsi="Courier New" w:cs="Courier New"/>
          <w:sz w:val="21"/>
          <w:szCs w:val="21"/>
        </w:rPr>
        <w:lastRenderedPageBreak/>
        <w:t>&gt;T</w:t>
      </w:r>
      <w:r w:rsidRPr="00C91D9D">
        <w:rPr>
          <w:rFonts w:ascii="Courier New" w:hAnsi="Courier New" w:cs="Courier New"/>
          <w:sz w:val="21"/>
          <w:szCs w:val="21"/>
        </w:rPr>
        <w:noBreakHyphen/>
        <w:t>»Í4ÿ£:|Ý</w:t>
      </w:r>
      <w:r w:rsidRPr="00C91D9D">
        <w:rPr>
          <w:rFonts w:ascii="Courier New" w:hAnsi="Courier New" w:cs="Courier New"/>
          <w:sz w:val="21"/>
          <w:szCs w:val="21"/>
        </w:rPr>
        <w:tab/>
        <w:t>óà+Ô±0Ù+ëCýª[SÚ2ŽhJ·Pg,Þ1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€</w:t>
      </w:r>
      <w:r w:rsidRPr="00C91D9D">
        <w:rPr>
          <w:rFonts w:ascii="Courier New" w:hAnsi="Courier New" w:cs="Courier New"/>
          <w:sz w:val="21"/>
          <w:szCs w:val="21"/>
        </w:rPr>
        <w:tab/>
        <w:t>Z¬‚0žêçó0</w:t>
      </w:r>
      <w:r w:rsidRPr="00C91D9D">
        <w:rPr>
          <w:rFonts w:ascii="Courier New" w:hAnsi="Courier New" w:cs="Courier New"/>
          <w:sz w:val="21"/>
          <w:szCs w:val="21"/>
        </w:rPr>
        <w:cr/>
        <w:t>£•Q˜®»Œ^LÅòbåJ</w:t>
      </w:r>
      <w:r w:rsidRPr="00C91D9D">
        <w:rPr>
          <w:rFonts w:ascii="Courier New" w:hAnsi="Courier New" w:cs="Courier New"/>
          <w:sz w:val="21"/>
          <w:szCs w:val="21"/>
        </w:rPr>
        <w:softHyphen/>
        <w:t>áÓø{÷æºª$6</w:t>
      </w:r>
      <w:r w:rsidRPr="00C91D9D">
        <w:rPr>
          <w:rFonts w:ascii="Courier New" w:hAnsi="Courier New" w:cs="Courier New"/>
          <w:sz w:val="21"/>
          <w:szCs w:val="21"/>
        </w:rPr>
        <w:cr/>
        <w:t>ÕŽ(Méª®NÔ7{Ç+î¡</w:t>
      </w:r>
      <w:r w:rsidRPr="00C91D9D">
        <w:rPr>
          <w:rFonts w:ascii="Courier New" w:hAnsi="Courier New" w:cs="Courier New"/>
          <w:sz w:val="21"/>
          <w:szCs w:val="21"/>
        </w:rPr>
        <w:noBreakHyphen/>
        <w:t>Mé§®ª½A3"ñd?žÑ&lt;–ÃkÏøÕ</w:t>
      </w:r>
      <w:r w:rsidRPr="00C91D9D">
        <w:rPr>
          <w:rFonts w:ascii="Courier New" w:hAnsi="Courier New" w:cs="Courier New"/>
          <w:sz w:val="21"/>
          <w:szCs w:val="21"/>
        </w:rPr>
        <w:softHyphen/>
        <w:t>xá½õ¶¢hˆžhÊ‚H</w:t>
      </w:r>
      <w:r w:rsidRPr="00C91D9D">
        <w:rPr>
          <w:rFonts w:ascii="Courier New" w:hAnsi="Courier New" w:cs="Courier New"/>
          <w:sz w:val="21"/>
          <w:szCs w:val="21"/>
        </w:rPr>
        <w:br w:type="page"/>
      </w:r>
      <w:r w:rsidRPr="00C91D9D">
        <w:rPr>
          <w:rFonts w:ascii="Courier New" w:hAnsi="Courier New" w:cs="Courier New"/>
          <w:sz w:val="21"/>
          <w:szCs w:val="21"/>
        </w:rPr>
        <w:lastRenderedPageBreak/>
        <w:t>6‰·xQ-{q¼á^`È5S-„¡V7@àa&amp;õ&amp;µê†¦U$ZuÃëì´`‚æï9Z)Œ¥I¥‘è4¨)/</w:t>
      </w:r>
      <w:r w:rsidRPr="00C91D9D">
        <w:rPr>
          <w:rFonts w:ascii="Courier New" w:hAnsi="Courier New" w:cs="Courier New"/>
          <w:sz w:val="21"/>
          <w:szCs w:val="21"/>
        </w:rPr>
        <w:br/>
        <w:t>‹…¡</w:t>
      </w:r>
      <w:r w:rsidRPr="00C91D9D">
        <w:rPr>
          <w:rFonts w:ascii="Courier New" w:hAnsi="Courier New" w:cs="Courier New"/>
          <w:sz w:val="21"/>
          <w:szCs w:val="21"/>
        </w:rPr>
        <w:br w:type="column"/>
      </w:r>
      <w:r w:rsidRPr="00C91D9D">
        <w:rPr>
          <w:rFonts w:ascii="Courier New" w:hAnsi="Courier New" w:cs="Courier New"/>
          <w:sz w:val="21"/>
          <w:szCs w:val="21"/>
        </w:rPr>
        <w:lastRenderedPageBreak/>
        <w:br/>
      </w:r>
      <w:r w:rsidRPr="00C91D9D">
        <w:rPr>
          <w:rFonts w:ascii="Courier New" w:hAnsi="Courier New" w:cs="Courier New"/>
          <w:sz w:val="21"/>
          <w:szCs w:val="21"/>
        </w:rPr>
        <w:noBreakHyphen/>
        <w:t>ðB$ú¼Âhž0Zo± IãÌ0ÊDì$8+5ƒÂS×riÿ¦¥m§%êgïñ"«¤érD`½Ã]j©f¿¹‰Aš£ÙÝšâ×”¥˜8Q¦~ŒcéVš¨</w:t>
      </w:r>
      <w:r w:rsidRPr="00C91D9D">
        <w:rPr>
          <w:rFonts w:ascii="Courier New" w:hAnsi="Courier New" w:cs="Courier New"/>
          <w:sz w:val="21"/>
          <w:szCs w:val="21"/>
        </w:rPr>
        <w:softHyphen/>
        <w:t>OqGõÑ$žê¥3</w:t>
      </w:r>
      <w:r w:rsidRPr="00C91D9D">
        <w:rPr>
          <w:rFonts w:ascii="Courier New" w:hAnsi="Courier New" w:cs="Courier New"/>
          <w:sz w:val="21"/>
          <w:szCs w:val="21"/>
        </w:rPr>
        <w:cr/>
        <w:t>ð¤Õ²o«Å„Ýi4ŒöC{ü.^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Š§ÍžçL\4¥</w:t>
      </w:r>
      <w:r w:rsidRPr="00C91D9D">
        <w:rPr>
          <w:rFonts w:ascii="Courier New" w:hAnsi="Courier New" w:cs="Courier New"/>
          <w:sz w:val="21"/>
          <w:szCs w:val="21"/>
        </w:rPr>
        <w:cr/>
        <w:t>n5ÈøLýtÀÌ5Z`’#ØXÑˆûÂÈÍu¦Ó</w:t>
      </w:r>
    </w:p>
    <w:p w14:paraId="6A79FA25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uqñœû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SÔUŒ5˜‚‰­±û ”‘¿}½Y|!’</w:t>
      </w:r>
      <w:r w:rsidRPr="00C91D9D">
        <w:rPr>
          <w:rFonts w:ascii="Courier New" w:hAnsi="Courier New" w:cs="Courier New"/>
          <w:sz w:val="21"/>
          <w:szCs w:val="21"/>
        </w:rPr>
        <w:tab/>
        <w:t>¹o®R½x†¡B4Óä×;‹|Ní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¢SvvFø±p~i³³†½ô9±5'3Ã†„á&amp;¼LÁè½)ðâ€X»ZK–Š³âiQSºjõ!Ÿ¦tn¡</w:t>
      </w:r>
      <w:r w:rsidRPr="00C91D9D">
        <w:rPr>
          <w:rFonts w:ascii="Courier New" w:hAnsi="Courier New" w:cs="Courier New"/>
          <w:sz w:val="21"/>
          <w:szCs w:val="21"/>
        </w:rPr>
        <w:tab/>
        <w:t>t0g</w:t>
      </w:r>
      <w:r w:rsidRPr="00C91D9D">
        <w:rPr>
          <w:rFonts w:ascii="Courier New" w:hAnsi="Courier New" w:cs="Courier New"/>
          <w:sz w:val="21"/>
          <w:szCs w:val="21"/>
        </w:rPr>
        <w:br w:type="column"/>
      </w:r>
      <w:r w:rsidRPr="00C91D9D">
        <w:rPr>
          <w:rFonts w:ascii="Courier New" w:hAnsi="Courier New" w:cs="Courier New"/>
          <w:sz w:val="21"/>
          <w:szCs w:val="21"/>
        </w:rPr>
        <w:lastRenderedPageBreak/>
        <w:t>Lî§¹ÝùéÔ¿</w:t>
      </w:r>
      <w:r w:rsidRPr="00C91D9D">
        <w:rPr>
          <w:rFonts w:ascii="Courier New" w:hAnsi="Courier New" w:cs="Courier New"/>
          <w:sz w:val="21"/>
          <w:szCs w:val="21"/>
        </w:rPr>
        <w:noBreakHyphen/>
        <w:t>LâM«</w:t>
      </w:r>
      <w:r w:rsidRPr="00C91D9D">
        <w:rPr>
          <w:rFonts w:ascii="Courier New" w:hAnsi="Courier New" w:cs="Courier New"/>
          <w:sz w:val="21"/>
          <w:szCs w:val="21"/>
        </w:rPr>
        <w:noBreakHyphen/>
        <w:t>&lt;âNI\á1Ç@ð‘êÅ*ý­Ä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l¬Ò‡§Z</w:t>
      </w:r>
    </w:p>
    <w:p w14:paraId="647E407F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ýpyÇï4œÃ‹T¬9÷rú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:ÎãN</w:t>
      </w:r>
      <w:r w:rsidRPr="00C91D9D">
        <w:rPr>
          <w:rFonts w:ascii="Courier New" w:hAnsi="Courier New" w:cs="Courier New"/>
          <w:sz w:val="21"/>
          <w:szCs w:val="21"/>
        </w:rPr>
        <w:br/>
        <w:t>€F</w:t>
      </w:r>
      <w:r w:rsidRPr="00C91D9D">
        <w:rPr>
          <w:rFonts w:ascii="Courier New" w:hAnsi="Courier New" w:cs="Courier New"/>
          <w:sz w:val="21"/>
          <w:szCs w:val="21"/>
        </w:rPr>
        <w:br/>
        <w:t>ô“VFz‚y‘p¾w¯Ñ³üš¼Ð”×Ì¸ì¶</w:t>
      </w:r>
      <w:r w:rsidRPr="00C91D9D">
        <w:rPr>
          <w:rFonts w:ascii="Courier New" w:hAnsi="Courier New" w:cs="Courier New"/>
          <w:sz w:val="21"/>
          <w:szCs w:val="21"/>
        </w:rPr>
        <w:softHyphen/>
        <w:t>Es7lÇ™ö$ ‹ÁW5¥ÿ`n1à</w:t>
      </w:r>
      <w:r w:rsidRPr="00C91D9D">
        <w:rPr>
          <w:rFonts w:ascii="Courier New" w:hAnsi="Courier New" w:cs="Courier New"/>
          <w:sz w:val="21"/>
          <w:szCs w:val="21"/>
        </w:rPr>
        <w:cr/>
        <w:t>‚TçqÌf{iJSBÍ"</w:t>
      </w:r>
      <w:r w:rsidRPr="00C91D9D">
        <w:rPr>
          <w:rFonts w:ascii="Courier New" w:hAnsi="Courier New" w:cs="Courier New"/>
          <w:sz w:val="21"/>
          <w:szCs w:val="21"/>
        </w:rPr>
        <w:br w:type="page"/>
      </w:r>
      <w:r w:rsidRPr="00C91D9D">
        <w:rPr>
          <w:rFonts w:ascii="Courier New" w:hAnsi="Courier New" w:cs="Courier New"/>
          <w:sz w:val="21"/>
          <w:szCs w:val="21"/>
        </w:rPr>
        <w:lastRenderedPageBreak/>
        <w:t>ÉjàžÓìNêçÎ’ÓÔ^ô’½×hœðŸ5ïvôb~sÌ­pÓ”cîÝ]DË1èã¿:_eFýI</w:t>
      </w:r>
      <w:r w:rsidRPr="00C91D9D">
        <w:rPr>
          <w:rFonts w:ascii="Courier New" w:hAnsi="Courier New" w:cs="Courier New"/>
          <w:sz w:val="21"/>
          <w:szCs w:val="21"/>
        </w:rPr>
        <w:br/>
        <w:t>I/Ö¯¹xµ=*+Ï™žZé¬&lt;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O²T=+M+xdLc‚s‚z÷í¼q„ý¾tg</w:t>
      </w:r>
      <w:r w:rsidRPr="00C91D9D">
        <w:rPr>
          <w:rFonts w:ascii="Courier New" w:hAnsi="Courier New" w:cs="Courier New"/>
          <w:sz w:val="21"/>
          <w:szCs w:val="21"/>
        </w:rPr>
        <w:noBreakHyphen/>
        <w:t>Ù</w:t>
      </w:r>
      <w:r w:rsidRPr="00C91D9D">
        <w:rPr>
          <w:rFonts w:ascii="Courier New" w:hAnsi="Courier New" w:cs="Courier New"/>
          <w:sz w:val="21"/>
          <w:szCs w:val="21"/>
        </w:rPr>
        <w:br w:type="column"/>
      </w:r>
      <w:r w:rsidRPr="00C91D9D">
        <w:rPr>
          <w:rFonts w:ascii="Courier New" w:hAnsi="Courier New" w:cs="Courier New"/>
          <w:sz w:val="21"/>
          <w:szCs w:val="21"/>
        </w:rPr>
        <w:lastRenderedPageBreak/>
        <w:t>`†¼VªO¥1'†±p´Šº¡ÐL(3</w:t>
      </w:r>
      <w:r w:rsidRPr="00C91D9D">
        <w:rPr>
          <w:rFonts w:ascii="Courier New" w:hAnsi="Courier New" w:cs="Courier New"/>
          <w:sz w:val="21"/>
          <w:szCs w:val="21"/>
        </w:rPr>
        <w:br w:type="column"/>
      </w:r>
      <w:r w:rsidRPr="00C91D9D">
        <w:rPr>
          <w:rFonts w:ascii="Courier New" w:hAnsi="Courier New" w:cs="Courier New"/>
          <w:sz w:val="21"/>
          <w:szCs w:val="21"/>
        </w:rPr>
        <w:lastRenderedPageBreak/>
        <w:t>¦ï&amp;V:</w:t>
      </w:r>
      <w:r w:rsidRPr="00C91D9D">
        <w:rPr>
          <w:rFonts w:ascii="Courier New" w:hAnsi="Courier New" w:cs="Courier New"/>
          <w:sz w:val="21"/>
          <w:szCs w:val="21"/>
        </w:rPr>
        <w:cr/>
        <w:t>;*0mÄƒ¯–‹}]§0&lt;).#%9==+JvÄÐ@i`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Þ-?uìX,Üûýl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/eê´´</w:t>
      </w:r>
      <w:r w:rsidRPr="00C91D9D">
        <w:rPr>
          <w:rFonts w:ascii="Courier New" w:hAnsi="Courier New" w:cs="Courier New"/>
          <w:sz w:val="21"/>
          <w:szCs w:val="21"/>
        </w:rPr>
        <w:tab/>
        <w:t>Cè¢ÁíàqlQ=Û¶cê¸éæM´íÊÏ&gt;ŸEóç˜</w:t>
      </w:r>
      <w:r w:rsidRPr="00C91D9D">
        <w:rPr>
          <w:rFonts w:ascii="Courier New" w:hAnsi="Courier New" w:cs="Courier New"/>
          <w:sz w:val="21"/>
          <w:szCs w:val="21"/>
        </w:rPr>
        <w:br w:type="page"/>
        <w:t>c˜FOé¶°³˜¼€7j 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ó×£à&gt;óÛy(ððð:ñ€YÈ£è|ï¦wÜjºzh¬ýÛ‹-4G£Iu§¨•úŠ)°­4†ã~Ç</w:t>
      </w:r>
      <w:r w:rsidRPr="00C91D9D">
        <w:rPr>
          <w:rFonts w:ascii="Courier New" w:hAnsi="Courier New" w:cs="Courier New"/>
          <w:sz w:val="21"/>
          <w:szCs w:val="21"/>
        </w:rPr>
        <w:cr/>
        <w:t>ÿ†~5hb«s€ùºÊ#?›ø</w:t>
      </w:r>
      <w:r w:rsidRPr="00C91D9D">
        <w:rPr>
          <w:rFonts w:ascii="Courier New" w:hAnsi="Courier New" w:cs="Courier New"/>
          <w:sz w:val="21"/>
          <w:szCs w:val="21"/>
        </w:rPr>
        <w:br w:type="page"/>
        <w:t>éÝW:ØZñ²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¡zë?eež2L,¤Ñ+Œ:ðVõ!|ý9Î5</w:t>
      </w:r>
      <w:r w:rsidRPr="00C91D9D">
        <w:rPr>
          <w:rFonts w:ascii="Courier New" w:hAnsi="Courier New" w:cs="Courier New"/>
          <w:sz w:val="21"/>
          <w:szCs w:val="21"/>
        </w:rPr>
        <w:cr/>
        <w:t>‹”ûÏÅb)Þ8(RƒÂˆI¿P¹ÚW4ŒEa¨ÃœUÞ‰DŸY‹0Ä¹„Ç;³™ÚIÇU‡_ÓÀ/yD"</w:t>
      </w:r>
      <w:r w:rsidRPr="00C91D9D">
        <w:rPr>
          <w:rFonts w:ascii="Courier New" w:hAnsi="Courier New" w:cs="Courier New"/>
          <w:sz w:val="21"/>
          <w:szCs w:val="21"/>
        </w:rPr>
        <w:br/>
        <w:t>îcƒè…8¡É§YD,Ì/</w:t>
      </w:r>
    </w:p>
    <w:p w14:paraId="5A7D26EB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‹Å8µ~'¹°øBµÐX.…‡‚Î,:V½“—÷4</w:t>
      </w:r>
      <w:r w:rsidRPr="00C91D9D">
        <w:rPr>
          <w:rFonts w:ascii="Courier New" w:hAnsi="Courier New" w:cs="Courier New"/>
          <w:sz w:val="21"/>
          <w:szCs w:val="21"/>
        </w:rPr>
        <w:br/>
        <w:t>PÎ¢£&amp;</w:t>
      </w:r>
      <w:r w:rsidRPr="00C91D9D">
        <w:rPr>
          <w:rFonts w:ascii="Courier New" w:hAnsi="Courier New" w:cs="Courier New"/>
          <w:sz w:val="21"/>
          <w:szCs w:val="21"/>
        </w:rPr>
        <w:softHyphen/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çU^ìÖ”‰ý4¢)</w:t>
      </w:r>
      <w:r w:rsidRPr="00C91D9D">
        <w:rPr>
          <w:rFonts w:ascii="Courier New" w:hAnsi="Courier New" w:cs="Courier New"/>
          <w:sz w:val="21"/>
          <w:szCs w:val="21"/>
        </w:rPr>
        <w:noBreakHyphen/>
        <w:t>ä½.¼œã"4gÄ¡/oYp‰6ÜÓq¡X•üB</w:t>
      </w:r>
      <w:r w:rsidRPr="00C91D9D">
        <w:rPr>
          <w:rFonts w:ascii="Courier New" w:hAnsi="Courier New" w:cs="Courier New"/>
          <w:sz w:val="21"/>
          <w:szCs w:val="21"/>
        </w:rPr>
        <w:cr/>
        <w:t>r¾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w®Ä§ï§ÜÓ</w:t>
      </w:r>
      <w:r w:rsidRPr="00C91D9D">
        <w:rPr>
          <w:rFonts w:ascii="Courier New" w:hAnsi="Courier New" w:cs="Courier New"/>
          <w:sz w:val="21"/>
          <w:szCs w:val="21"/>
        </w:rPr>
        <w:br/>
        <w:t>ï1—¹E¤^Œª—®æá5^ü!ŒýbvÀÕsMo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3Q»´ÄÍ/¢ÙÑ?hƒLh†O¹n</w:t>
      </w:r>
      <w:r w:rsidRPr="00C91D9D">
        <w:rPr>
          <w:rFonts w:ascii="Courier New" w:hAnsi="Courier New" w:cs="Courier New"/>
          <w:sz w:val="21"/>
          <w:szCs w:val="21"/>
        </w:rPr>
        <w:noBreakHyphen/>
        <w:t>°ë”Ù¢9q</w:t>
      </w:r>
      <w:r w:rsidRPr="00C91D9D">
        <w:rPr>
          <w:rFonts w:ascii="Courier New" w:hAnsi="Courier New" w:cs="Courier New"/>
          <w:sz w:val="21"/>
          <w:szCs w:val="21"/>
        </w:rPr>
        <w:br/>
        <w:t>\pež-¤'Ô]‰ Ú4ÅOoi›SB*'Ú†N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^ØõtO{4&lt;˜£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3t•¸Ïé]~B˜‘Û—˜Ž4'–£ÉÄ¿áÚ”ÐþÅ#tÛÑ’(ü¾Æˆ]Èõ</w:t>
      </w:r>
      <w:r w:rsidRPr="00C91D9D">
        <w:rPr>
          <w:rFonts w:ascii="Courier New" w:hAnsi="Courier New" w:cs="Courier New"/>
          <w:sz w:val="21"/>
          <w:szCs w:val="21"/>
        </w:rPr>
        <w:br w:type="column"/>
        <w:t>¦³™Ó”¾d.L$Ù1ŠÇA3[#êBcn&amp;š´„~¿½ëñêCf3@ý1M=v, &gt;/NàQ)Üh¦}óEï'k&lt;QŒ;˜Ä‚yÆsqÇþÞL“daLS^nÿ`z´Æî[¸§º¯¢¡2ËÇÓ¤ú·äH¬¯w1'ÂØMiÓ=ëÒØ_</w:t>
      </w:r>
      <w:r w:rsidRPr="00C91D9D">
        <w:rPr>
          <w:rFonts w:ascii="Courier New" w:hAnsi="Courier New" w:cs="Courier New"/>
          <w:sz w:val="21"/>
          <w:szCs w:val="21"/>
        </w:rPr>
        <w:cr/>
        <w:t>…˜ß»/¾ß»vˆD±7hÅS(ÖOý"ÕD¡§ˆYÈµOä"!ee–üibsLÇi)­ </w:t>
      </w:r>
      <w:r w:rsidRPr="00C91D9D">
        <w:rPr>
          <w:rFonts w:ascii="Courier New" w:hAnsi="Courier New" w:cs="Courier New"/>
          <w:sz w:val="21"/>
          <w:szCs w:val="21"/>
        </w:rPr>
        <w:br w:type="column"/>
        <w:t>-·¥ñù'QËøÔò³ô_,5Ïòì0</w:t>
      </w:r>
      <w:r w:rsidRPr="00C91D9D">
        <w:rPr>
          <w:rFonts w:ascii="Courier New" w:hAnsi="Courier New" w:cs="Courier New"/>
          <w:sz w:val="21"/>
          <w:szCs w:val="21"/>
        </w:rPr>
        <w:br/>
        <w:t>"Ê«}¾J</w:t>
      </w:r>
      <w:r w:rsidRPr="00C91D9D">
        <w:rPr>
          <w:rFonts w:ascii="Courier New" w:hAnsi="Courier New" w:cs="Courier New"/>
          <w:sz w:val="21"/>
          <w:szCs w:val="21"/>
        </w:rPr>
        <w:br w:type="column"/>
        <w:t>Ço¿º•ÉóÜ</w:t>
      </w:r>
      <w:r w:rsidRPr="00C91D9D">
        <w:rPr>
          <w:rFonts w:ascii="Courier New" w:hAnsi="Courier New" w:cs="Courier New"/>
          <w:sz w:val="21"/>
          <w:szCs w:val="21"/>
        </w:rPr>
        <w:br w:type="column"/>
        <w:t>Z¦ðbÉQÿ¸…x`Ò”î|</w:t>
      </w:r>
      <w:r w:rsidRPr="00C91D9D">
        <w:rPr>
          <w:rFonts w:ascii="Courier New" w:hAnsi="Courier New" w:cs="Courier New"/>
          <w:sz w:val="21"/>
          <w:szCs w:val="21"/>
        </w:rPr>
        <w:br w:type="page"/>
      </w:r>
    </w:p>
    <w:p w14:paraId="0E4AFCF6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c#Âý«ˆ…úUù‰¼TyÎ„çÇ„a¤ƒ,4žO¦Y,</w:t>
      </w:r>
      <w:r w:rsidRPr="00C91D9D">
        <w:rPr>
          <w:rFonts w:ascii="Courier New" w:hAnsi="Courier New" w:cs="Courier New"/>
          <w:sz w:val="21"/>
          <w:szCs w:val="21"/>
        </w:rPr>
        <w:tab/>
        <w:t>uËÊ´8û“ÑšÒ¹¦ugÄâåø¨½HÄi­©)m4w;Æ¯Ó’¦tñ"</w:t>
      </w:r>
      <w:r w:rsidRPr="00C91D9D">
        <w:rPr>
          <w:rFonts w:ascii="Courier New" w:hAnsi="Courier New" w:cs="Courier New"/>
          <w:sz w:val="21"/>
          <w:szCs w:val="21"/>
        </w:rPr>
        <w:tab/>
        <w:t>n5¡­Ö¨w«uà|»ÓàÖ+fŸ¡c‰—4¥+¥ÏRB9ÖvæoÑâµ´ë"w™0BEÞ^äˆ·óVõÑ¸k©Òk&lt;4L</w:t>
      </w:r>
      <w:r w:rsidRPr="00C91D9D">
        <w:rPr>
          <w:rFonts w:ascii="Courier New" w:hAnsi="Courier New" w:cs="Courier New"/>
          <w:sz w:val="21"/>
          <w:szCs w:val="21"/>
        </w:rPr>
        <w:br/>
        <w:t>ÔeÅƒdWq¨›U?yãá»ôÞ}É‡@¢q”é„l</w:t>
      </w:r>
      <w:r w:rsidRPr="00C91D9D">
        <w:rPr>
          <w:rFonts w:ascii="Courier New" w:hAnsi="Courier New" w:cs="Courier New"/>
          <w:sz w:val="21"/>
          <w:szCs w:val="21"/>
        </w:rPr>
        <w:br w:type="page"/>
        <w:t>`ž)QúrìÊÜN?Ÿ'XAhÓžB“zJ£Ã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^Ù‹3½¦hÉšRKóùh‡‚§$?u]æÇûb™¹„FTç«Wšlâ8#34+’ªztîîcO¯</w:t>
      </w:r>
    </w:p>
    <w:p w14:paraId="6DD718F2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C¢‹"ÑG1`cýy L*‹w®tÂYæ|•á</w:t>
      </w:r>
      <w:r w:rsidRPr="00C91D9D">
        <w:rPr>
          <w:rFonts w:ascii="Courier New" w:hAnsi="Courier New" w:cs="Courier New"/>
          <w:sz w:val="21"/>
          <w:szCs w:val="21"/>
        </w:rPr>
        <w:noBreakHyphen/>
        <w:t>c¹z3fXæÄÔ</w:t>
      </w:r>
      <w:r w:rsidRPr="00C91D9D">
        <w:rPr>
          <w:rFonts w:ascii="Courier New" w:hAnsi="Courier New" w:cs="Courier New"/>
          <w:sz w:val="21"/>
          <w:szCs w:val="21"/>
        </w:rPr>
        <w:noBreakHyphen/>
        <w:t>Õƒ&amp;Mñ¦l¢E</w:t>
      </w:r>
    </w:p>
    <w:p w14:paraId="6FE4E2DD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ò¢­×½0ý</w:t>
      </w:r>
      <w:r w:rsidRPr="00C91D9D">
        <w:rPr>
          <w:rFonts w:ascii="Courier New" w:hAnsi="Courier New" w:cs="Courier New"/>
          <w:sz w:val="21"/>
          <w:szCs w:val="21"/>
        </w:rPr>
        <w:tab/>
        <w:t>æÒñš—)pì=fâ.¥”|è¿kÀ«3›m4B},þŸÔ|^Ð(MÔÕ_ñA&lt;Þ}‘úX´ƒ¾#·²1wŠ½pˆf1c¼p„Æ¶àÝÕ¤PaV!-_ŒÞO</w:t>
      </w:r>
      <w:r w:rsidRPr="00C91D9D">
        <w:rPr>
          <w:rFonts w:ascii="Courier New" w:hAnsi="Courier New" w:cs="Courier New"/>
          <w:sz w:val="21"/>
          <w:szCs w:val="21"/>
        </w:rPr>
        <w:noBreakHyphen/>
        <w:t>Í]Aëž³ÑO’vâ</w:t>
      </w:r>
      <w:r w:rsidRPr="00C91D9D">
        <w:rPr>
          <w:rFonts w:ascii="Courier New" w:hAnsi="Courier New" w:cs="Courier New"/>
          <w:sz w:val="21"/>
          <w:szCs w:val="21"/>
        </w:rPr>
        <w:noBreakHyphen/>
        <w:t>¦ñ¿ªA¼£'‡U</w:t>
      </w:r>
      <w:r w:rsidRPr="00C91D9D">
        <w:rPr>
          <w:rFonts w:ascii="Courier New" w:hAnsi="Courier New" w:cs="Courier New"/>
          <w:sz w:val="21"/>
          <w:szCs w:val="21"/>
        </w:rPr>
        <w:softHyphen/>
        <w:t>º1®)</w:t>
      </w:r>
      <w:r w:rsidRPr="00C91D9D">
        <w:rPr>
          <w:rFonts w:ascii="Courier New" w:hAnsi="Courier New" w:cs="Courier New"/>
          <w:sz w:val="21"/>
          <w:szCs w:val="21"/>
        </w:rPr>
        <w:br/>
        <w:t>V</w:t>
      </w:r>
      <w:r w:rsidRPr="00C91D9D">
        <w:rPr>
          <w:rFonts w:ascii="Courier New" w:hAnsi="Courier New" w:cs="Courier New"/>
          <w:sz w:val="21"/>
          <w:szCs w:val="21"/>
        </w:rPr>
        <w:br w:type="page"/>
        <w:t>²¸"ôæí7™Ýë!¿ê’ð“h»–Öbq“‰ÇãkÅ(</w:t>
      </w:r>
    </w:p>
    <w:p w14:paraId="3AE0284E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ÓðsÆ¦}é¸ÃÂTZ</w:t>
      </w:r>
      <w:r w:rsidRPr="00C91D9D">
        <w:rPr>
          <w:rFonts w:ascii="Courier New" w:hAnsi="Courier New" w:cs="Courier New"/>
          <w:sz w:val="21"/>
          <w:szCs w:val="21"/>
        </w:rPr>
        <w:br w:type="page"/>
        <w:t>®4%á]</w:t>
      </w:r>
    </w:p>
    <w:p w14:paraId="44770117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Æ±D‹Y[Ò lJÌÆ0ðÝpQ—P€</w:t>
      </w:r>
      <w:r w:rsidRPr="00C91D9D">
        <w:rPr>
          <w:rFonts w:ascii="Courier New" w:hAnsi="Courier New" w:cs="Courier New"/>
          <w:sz w:val="21"/>
          <w:szCs w:val="21"/>
        </w:rPr>
        <w:br w:type="column"/>
        <w:t>´ã}l¾ôû®|ZSŸÄµ¸-ÑÐ1,až9-x†í</w:t>
      </w:r>
    </w:p>
    <w:p w14:paraId="2471B782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qg-</w:t>
      </w:r>
      <w:r w:rsidRPr="00C91D9D">
        <w:rPr>
          <w:rFonts w:ascii="Courier New" w:hAnsi="Courier New" w:cs="Courier New"/>
          <w:sz w:val="21"/>
          <w:szCs w:val="21"/>
        </w:rPr>
        <w:br/>
        <w:t>E§ÆÓè¤z¼Á2ÜaÛ™û0‡‡ÂÐk4K~ôRïeô™Ð )ÝÙÌ</w:t>
      </w:r>
      <w:r w:rsidRPr="00C91D9D">
        <w:rPr>
          <w:rFonts w:ascii="Courier New" w:hAnsi="Courier New" w:cs="Courier New"/>
          <w:sz w:val="21"/>
          <w:szCs w:val="21"/>
        </w:rPr>
        <w:tab/>
        <w:t>{¨×þ{böP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]§x1Çœ¥»n‰$)ÍÂÈÄ­ƒ4xŽžç¹bn¥su­47î iLÒ€X÷Z</w:t>
      </w:r>
      <w:r w:rsidRPr="00C91D9D">
        <w:rPr>
          <w:rFonts w:ascii="Courier New" w:hAnsi="Courier New" w:cs="Courier New"/>
          <w:sz w:val="21"/>
          <w:szCs w:val="21"/>
        </w:rPr>
        <w:cr/>
        <w:t>Üè.½ž§)/3.°Hú</w:t>
      </w:r>
      <w:r w:rsidRPr="00C91D9D">
        <w:rPr>
          <w:rFonts w:ascii="Courier New" w:hAnsi="Courier New" w:cs="Courier New"/>
          <w:sz w:val="21"/>
          <w:szCs w:val="21"/>
        </w:rPr>
        <w:br w:type="column"/>
        <w:t>±\˜¤úwP</w:t>
      </w:r>
      <w:r w:rsidRPr="00C91D9D">
        <w:rPr>
          <w:rFonts w:ascii="Courier New" w:hAnsi="Courier New" w:cs="Courier New"/>
          <w:sz w:val="21"/>
          <w:szCs w:val="21"/>
        </w:rPr>
        <w:br/>
        <w:t>F¢£wP€Þ~èÞÜeGË¹Bš9³¯KñŒ90Œ</w:t>
      </w:r>
      <w:r w:rsidRPr="00C91D9D">
        <w:rPr>
          <w:rFonts w:ascii="Courier New" w:hAnsi="Courier New" w:cs="Courier New"/>
          <w:sz w:val="21"/>
          <w:szCs w:val="21"/>
        </w:rPr>
        <w:noBreakHyphen/>
        <w:t>I</w:t>
      </w:r>
      <w:r w:rsidRPr="00C91D9D">
        <w:rPr>
          <w:rFonts w:ascii="Courier New" w:hAnsi="Courier New" w:cs="Courier New"/>
          <w:sz w:val="21"/>
          <w:szCs w:val="21"/>
        </w:rPr>
        <w:br/>
        <w:t>å5rh&amp;</w:t>
      </w:r>
      <w:r w:rsidRPr="00C91D9D">
        <w:rPr>
          <w:rFonts w:ascii="Courier New" w:hAnsi="Courier New" w:cs="Courier New"/>
          <w:sz w:val="21"/>
          <w:szCs w:val="21"/>
        </w:rPr>
        <w:br w:type="column"/>
        <w:t>Ýä«&gt;®zhúú1š¢n&amp;n-…7ÑP}½Uz…ÅcF;#^V¤0)lAS”Ôÿ8Ã}’g=§ñÊ±ãEŽ</w:t>
      </w:r>
      <w:r w:rsidRPr="00C91D9D">
        <w:rPr>
          <w:rFonts w:ascii="Courier New" w:hAnsi="Courier New" w:cs="Courier New"/>
          <w:sz w:val="21"/>
          <w:szCs w:val="21"/>
        </w:rPr>
        <w:softHyphen/>
        <w:t>QvìEët¢LŒË:’¹/.!Jv¢ŒP£~K’T</w:t>
      </w:r>
      <w:r w:rsidRPr="00C91D9D">
        <w:rPr>
          <w:rFonts w:ascii="Courier New" w:hAnsi="Courier New" w:cs="Courier New"/>
          <w:sz w:val="21"/>
          <w:szCs w:val="21"/>
        </w:rPr>
        <w:br w:type="page"/>
        <w:t>ÿ"¯½[Kj±œ±Ÿƒ˜£</w:t>
      </w:r>
      <w:r w:rsidRPr="00C91D9D">
        <w:rPr>
          <w:rFonts w:ascii="Courier New" w:hAnsi="Courier New" w:cs="Courier New"/>
          <w:sz w:val="21"/>
          <w:szCs w:val="21"/>
        </w:rPr>
        <w:br w:type="column"/>
        <w:t>«â8žß-ïä¥Oì&gt;4ó#Õ««+ˆ3\É|\Õ½Ÿ–±Œñè(‹Ç2MÀ»íVºuMÔ±3\oÏZSºÖh.®&amp;€Wx¹ÉJãhR}¼ìÜ³“zKöð2%~î)ÜTk1§:í†&amp;Öv‡ÑitT£</w:t>
      </w:r>
      <w:r w:rsidRPr="00C91D9D">
        <w:rPr>
          <w:rFonts w:ascii="Courier New" w:hAnsi="Courier New" w:cs="Courier New"/>
          <w:sz w:val="21"/>
          <w:szCs w:val="21"/>
        </w:rPr>
        <w:br w:type="column"/>
        <w:t>Y®P/¼¸~ævT¿êM¿÷~;žÚ\M¾Jò_…¢ÙË</w:t>
      </w:r>
      <w:r w:rsidRPr="00C91D9D">
        <w:rPr>
          <w:rFonts w:ascii="Courier New" w:hAnsi="Courier New" w:cs="Courier New"/>
          <w:sz w:val="21"/>
          <w:szCs w:val="21"/>
        </w:rPr>
        <w:noBreakHyphen/>
        <w:t>¶À­z«o`1öüD{‘^„?DS[ëô</w:t>
      </w:r>
      <w:r w:rsidRPr="00C91D9D">
        <w:rPr>
          <w:rFonts w:ascii="Courier New" w:hAnsi="Courier New" w:cs="Courier New"/>
          <w:sz w:val="21"/>
          <w:szCs w:val="21"/>
        </w:rPr>
        <w:br/>
        <w:t>Z»ª2®âµì¶°±0q’:{±†</w:t>
      </w:r>
      <w:r w:rsidRPr="00C91D9D">
        <w:rPr>
          <w:rFonts w:ascii="Courier New" w:hAnsi="Courier New" w:cs="Courier New"/>
          <w:sz w:val="21"/>
          <w:szCs w:val="21"/>
        </w:rPr>
        <w:tab/>
        <w:t>Ýk4</w:t>
      </w:r>
      <w:r w:rsidRPr="00C91D9D">
        <w:rPr>
          <w:rFonts w:ascii="Courier New" w:hAnsi="Courier New" w:cs="Courier New"/>
          <w:sz w:val="21"/>
          <w:szCs w:val="21"/>
        </w:rPr>
        <w:noBreakHyphen/>
        <w:t>×”NòŸFÓÇ&amp;*4s–žì`7mÈTq</w:t>
      </w:r>
      <w:r w:rsidRPr="00C91D9D">
        <w:rPr>
          <w:rFonts w:ascii="Courier New" w:hAnsi="Courier New" w:cs="Courier New"/>
          <w:sz w:val="21"/>
          <w:szCs w:val="21"/>
        </w:rPr>
        <w:br/>
        <w:t>¹!Î.*Ó-</w:t>
      </w:r>
      <w:r w:rsidRPr="00C91D9D">
        <w:rPr>
          <w:rFonts w:ascii="Courier New" w:hAnsi="Courier New" w:cs="Courier New"/>
          <w:sz w:val="21"/>
          <w:szCs w:val="21"/>
        </w:rPr>
        <w:cr/>
        <w:t>á-",o%ü/bÂobå™ïMX…é××’›rô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GÝ˜Ó&gt;uîÕÕÞdù­X^ÄCœþô¯ª</w:t>
      </w:r>
      <w:r w:rsidRPr="00C91D9D">
        <w:rPr>
          <w:rFonts w:ascii="Courier New" w:hAnsi="Courier New" w:cs="Courier New"/>
          <w:sz w:val="21"/>
          <w:szCs w:val="21"/>
        </w:rPr>
        <w:cr/>
        <w:t>âèWeBï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vþD&lt;?MÔV;N$kÊËÛ4sŠFK¯fñ‚^´Èf=‡úr¨?ßL&lt;zá§zô`îó±ƒF,psÉ.oÖüNÑ™ŽÇC¾m</w:t>
      </w:r>
      <w:r w:rsidRPr="00C91D9D">
        <w:rPr>
          <w:rFonts w:ascii="Courier New" w:hAnsi="Courier New" w:cs="Courier New"/>
          <w:sz w:val="21"/>
          <w:szCs w:val="21"/>
        </w:rPr>
        <w:cr/>
        <w:t>¾w«óGÕ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-s(á1ùµß&lt;jXsÚw,</w:t>
      </w:r>
      <w:r w:rsidRPr="00C91D9D">
        <w:rPr>
          <w:rFonts w:ascii="Courier New" w:hAnsi="Courier New" w:cs="Courier New"/>
          <w:sz w:val="21"/>
          <w:szCs w:val="21"/>
        </w:rPr>
        <w:tab/>
        <w:t>Ç</w:t>
      </w:r>
      <w:r w:rsidRPr="00C91D9D">
        <w:rPr>
          <w:rFonts w:ascii="Courier New" w:hAnsi="Courier New" w:cs="Courier New"/>
          <w:sz w:val="21"/>
          <w:szCs w:val="21"/>
        </w:rPr>
        <w:tab/>
        <w:t>Ašün»&lt;^òhÌhnˆl¼œäÁKÝ¯ÜØÍ'ÐgµEº¦t</w:t>
      </w:r>
      <w:r w:rsidRPr="00C91D9D">
        <w:rPr>
          <w:rFonts w:ascii="Courier New" w:hAnsi="Courier New" w:cs="Courier New"/>
          <w:sz w:val="21"/>
          <w:szCs w:val="21"/>
        </w:rPr>
        <w:tab/>
        <w:t>D§ÒbQtè:i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ãÌ'è-B/öiÝÔáÀ]š³\ÃýáK7Ô¥Á</w:t>
      </w:r>
      <w:r w:rsidRPr="00C91D9D">
        <w:rPr>
          <w:rFonts w:ascii="Courier New" w:hAnsi="Courier New" w:cs="Courier New"/>
          <w:sz w:val="21"/>
          <w:szCs w:val="21"/>
        </w:rPr>
        <w:noBreakHyphen/>
        <w:t>ê</w:t>
      </w:r>
      <w:r w:rsidRPr="00C91D9D">
        <w:rPr>
          <w:rFonts w:ascii="Courier New" w:hAnsi="Courier New" w:cs="Courier New"/>
          <w:sz w:val="21"/>
          <w:szCs w:val="21"/>
        </w:rPr>
        <w:softHyphen/>
        <w:t>ìP=¸÷#³îþzRRrVFRzl”Ü_PsÐCOô‹@½~4</w:t>
      </w:r>
    </w:p>
    <w:p w14:paraId="3999BC23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¾_ßTƒú%º¯5¥</w:t>
      </w:r>
      <w:r w:rsidRPr="00C91D9D">
        <w:rPr>
          <w:rFonts w:ascii="Courier New" w:hAnsi="Courier New" w:cs="Courier New"/>
          <w:sz w:val="21"/>
          <w:szCs w:val="21"/>
        </w:rPr>
        <w:cr/>
        <w:t>MxD-iñ$:jÏâ</w:t>
      </w:r>
      <w:r w:rsidRPr="00C91D9D">
        <w:rPr>
          <w:rFonts w:ascii="Courier New" w:hAnsi="Courier New" w:cs="Courier New"/>
          <w:sz w:val="21"/>
          <w:szCs w:val="21"/>
        </w:rPr>
        <w:cr/>
        <w:t>&amp;h€ÞÖžGðÞ¬4éµ&lt;÷T¯¦tdÑèíÃÕÛÄ4Þ8¾…¦Ê²hcL`–oÁwüìÅä§…4Ô°‘OcÂªº©ç*šsr*ÐEoiCXÀÚ5¥ŸYªgÔ^öãµrš¼|£&lt;åÓ"ƒ¤</w:t>
      </w:r>
      <w:r w:rsidRPr="00C91D9D">
        <w:rPr>
          <w:rFonts w:ascii="Courier New" w:hAnsi="Courier New" w:cs="Courier New"/>
          <w:sz w:val="21"/>
          <w:szCs w:val="21"/>
        </w:rPr>
        <w:softHyphen/>
        <w:t>ØâY‹¤ÀBÕ_@³¾Àý4¬/Y&amp;O¢å6¡~‹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‹ê|</w:t>
      </w:r>
      <w:r w:rsidRPr="00C91D9D">
        <w:rPr>
          <w:rFonts w:ascii="Courier New" w:hAnsi="Courier New" w:cs="Courier New"/>
          <w:sz w:val="21"/>
          <w:szCs w:val="21"/>
        </w:rPr>
        <w:br w:type="page"/>
        <w:t>‚¼L’›-‰p \;rËõxu¸Š¾ùÙ;”Þ1PrÀß’‘´qZéÅ­ž–@%ÐÈS¯Ü\BÄÑšîÜÞ‡X®êODþã’øhÄsiÍQó{«òK:Œfç†¦ÃCº9F Â”ÚJª,F«ko­Å¼W$*ýIÕ…wØp|Ügy¥™•@%P</w:t>
      </w:r>
      <w:r w:rsidRPr="00C91D9D">
        <w:rPr>
          <w:rFonts w:ascii="Courier New" w:hAnsi="Courier New" w:cs="Courier New"/>
          <w:sz w:val="21"/>
          <w:szCs w:val="21"/>
        </w:rPr>
        <w:tab/>
        <w:t>T•@%P</w:t>
      </w:r>
      <w:r w:rsidRPr="00C91D9D">
        <w:rPr>
          <w:rFonts w:ascii="Courier New" w:hAnsi="Courier New" w:cs="Courier New"/>
          <w:sz w:val="21"/>
          <w:szCs w:val="21"/>
        </w:rPr>
        <w:tab/>
        <w:t>T•@%P</w:t>
      </w:r>
      <w:r w:rsidRPr="00C91D9D">
        <w:rPr>
          <w:rFonts w:ascii="Courier New" w:hAnsi="Courier New" w:cs="Courier New"/>
          <w:sz w:val="21"/>
          <w:szCs w:val="21"/>
        </w:rPr>
        <w:tab/>
        <w:t>T•@%P</w:t>
      </w:r>
      <w:r w:rsidRPr="00C91D9D">
        <w:rPr>
          <w:rFonts w:ascii="Courier New" w:hAnsi="Courier New" w:cs="Courier New"/>
          <w:sz w:val="21"/>
          <w:szCs w:val="21"/>
        </w:rPr>
        <w:tab/>
        <w:t>T•@%P</w:t>
      </w:r>
      <w:r w:rsidRPr="00C91D9D">
        <w:rPr>
          <w:rFonts w:ascii="Courier New" w:hAnsi="Courier New" w:cs="Courier New"/>
          <w:sz w:val="21"/>
          <w:szCs w:val="21"/>
        </w:rPr>
        <w:tab/>
        <w:t>T•@%P</w:t>
      </w:r>
      <w:r w:rsidRPr="00C91D9D">
        <w:rPr>
          <w:rFonts w:ascii="Courier New" w:hAnsi="Courier New" w:cs="Courier New"/>
          <w:sz w:val="21"/>
          <w:szCs w:val="21"/>
        </w:rPr>
        <w:tab/>
        <w:t>T•@%P</w:t>
      </w:r>
      <w:r w:rsidRPr="00C91D9D">
        <w:rPr>
          <w:rFonts w:ascii="Courier New" w:hAnsi="Courier New" w:cs="Courier New"/>
          <w:sz w:val="21"/>
          <w:szCs w:val="21"/>
        </w:rPr>
        <w:tab/>
        <w:t>T•@%P</w:t>
      </w:r>
      <w:r w:rsidRPr="00C91D9D">
        <w:rPr>
          <w:rFonts w:ascii="Courier New" w:hAnsi="Courier New" w:cs="Courier New"/>
          <w:sz w:val="21"/>
          <w:szCs w:val="21"/>
        </w:rPr>
        <w:tab/>
        <w:t>T•@%P</w:t>
      </w:r>
      <w:r w:rsidRPr="00C91D9D">
        <w:rPr>
          <w:rFonts w:ascii="Courier New" w:hAnsi="Courier New" w:cs="Courier New"/>
          <w:sz w:val="21"/>
          <w:szCs w:val="21"/>
        </w:rPr>
        <w:tab/>
        <w:t>T•@%P</w:t>
      </w:r>
      <w:r w:rsidRPr="00C91D9D">
        <w:rPr>
          <w:rFonts w:ascii="Courier New" w:hAnsi="Courier New" w:cs="Courier New"/>
          <w:sz w:val="21"/>
          <w:szCs w:val="21"/>
        </w:rPr>
        <w:tab/>
        <w:t>T•@%P</w:t>
      </w:r>
      <w:r w:rsidRPr="00C91D9D">
        <w:rPr>
          <w:rFonts w:ascii="Courier New" w:hAnsi="Courier New" w:cs="Courier New"/>
          <w:sz w:val="21"/>
          <w:szCs w:val="21"/>
        </w:rPr>
        <w:tab/>
        <w:t>T•@%P</w:t>
      </w:r>
      <w:r w:rsidRPr="00C91D9D">
        <w:rPr>
          <w:rFonts w:ascii="Courier New" w:hAnsi="Courier New" w:cs="Courier New"/>
          <w:sz w:val="21"/>
          <w:szCs w:val="21"/>
        </w:rPr>
        <w:tab/>
        <w:t>T•@%P</w:t>
      </w:r>
      <w:r w:rsidRPr="00C91D9D">
        <w:rPr>
          <w:rFonts w:ascii="Courier New" w:hAnsi="Courier New" w:cs="Courier New"/>
          <w:sz w:val="21"/>
          <w:szCs w:val="21"/>
        </w:rPr>
        <w:tab/>
        <w:t>T•@%P</w:t>
      </w:r>
      <w:r w:rsidRPr="00C91D9D">
        <w:rPr>
          <w:rFonts w:ascii="Courier New" w:hAnsi="Courier New" w:cs="Courier New"/>
          <w:sz w:val="21"/>
          <w:szCs w:val="21"/>
        </w:rPr>
        <w:tab/>
        <w:t>T•@%P</w:t>
      </w:r>
      <w:r w:rsidRPr="00C91D9D">
        <w:rPr>
          <w:rFonts w:ascii="Courier New" w:hAnsi="Courier New" w:cs="Courier New"/>
          <w:sz w:val="21"/>
          <w:szCs w:val="21"/>
        </w:rPr>
        <w:tab/>
        <w:t>T•@%P</w:t>
      </w:r>
      <w:r w:rsidRPr="00C91D9D">
        <w:rPr>
          <w:rFonts w:ascii="Courier New" w:hAnsi="Courier New" w:cs="Courier New"/>
          <w:sz w:val="21"/>
          <w:szCs w:val="21"/>
        </w:rPr>
        <w:tab/>
        <w:t>T•@%P</w:t>
      </w:r>
      <w:r w:rsidRPr="00C91D9D">
        <w:rPr>
          <w:rFonts w:ascii="Courier New" w:hAnsi="Courier New" w:cs="Courier New"/>
          <w:sz w:val="21"/>
          <w:szCs w:val="21"/>
        </w:rPr>
        <w:tab/>
        <w:t>T•@%P</w:t>
      </w:r>
      <w:r w:rsidRPr="00C91D9D">
        <w:rPr>
          <w:rFonts w:ascii="Courier New" w:hAnsi="Courier New" w:cs="Courier New"/>
          <w:sz w:val="21"/>
          <w:szCs w:val="21"/>
        </w:rPr>
        <w:tab/>
        <w:t>T•@%P</w:t>
      </w:r>
      <w:r w:rsidRPr="00C91D9D">
        <w:rPr>
          <w:rFonts w:ascii="Courier New" w:hAnsi="Courier New" w:cs="Courier New"/>
          <w:sz w:val="21"/>
          <w:szCs w:val="21"/>
        </w:rPr>
        <w:tab/>
        <w:t>T•@%P</w:t>
      </w:r>
      <w:r w:rsidRPr="00C91D9D">
        <w:rPr>
          <w:rFonts w:ascii="Courier New" w:hAnsi="Courier New" w:cs="Courier New"/>
          <w:sz w:val="21"/>
          <w:szCs w:val="21"/>
        </w:rPr>
        <w:tab/>
        <w:t>T•@%P</w:t>
      </w:r>
      <w:r w:rsidRPr="00C91D9D">
        <w:rPr>
          <w:rFonts w:ascii="Courier New" w:hAnsi="Courier New" w:cs="Courier New"/>
          <w:sz w:val="21"/>
          <w:szCs w:val="21"/>
        </w:rPr>
        <w:tab/>
        <w:t>T•@%P</w:t>
      </w:r>
      <w:r w:rsidRPr="00C91D9D">
        <w:rPr>
          <w:rFonts w:ascii="Courier New" w:hAnsi="Courier New" w:cs="Courier New"/>
          <w:sz w:val="21"/>
          <w:szCs w:val="21"/>
        </w:rPr>
        <w:tab/>
        <w:t>T•@%P</w:t>
      </w:r>
      <w:r w:rsidRPr="00C91D9D">
        <w:rPr>
          <w:rFonts w:ascii="Courier New" w:hAnsi="Courier New" w:cs="Courier New"/>
          <w:sz w:val="21"/>
          <w:szCs w:val="21"/>
        </w:rPr>
        <w:tab/>
        <w:t>T•@%P</w:t>
      </w:r>
      <w:r w:rsidRPr="00C91D9D">
        <w:rPr>
          <w:rFonts w:ascii="Courier New" w:hAnsi="Courier New" w:cs="Courier New"/>
          <w:sz w:val="21"/>
          <w:szCs w:val="21"/>
        </w:rPr>
        <w:tab/>
        <w:t>T•@%P</w:t>
      </w:r>
      <w:r w:rsidRPr="00C91D9D">
        <w:rPr>
          <w:rFonts w:ascii="Courier New" w:hAnsi="Courier New" w:cs="Courier New"/>
          <w:sz w:val="21"/>
          <w:szCs w:val="21"/>
        </w:rPr>
        <w:tab/>
        <w:t>T•@%P</w:t>
      </w:r>
      <w:r w:rsidRPr="00C91D9D">
        <w:rPr>
          <w:rFonts w:ascii="Courier New" w:hAnsi="Courier New" w:cs="Courier New"/>
          <w:sz w:val="21"/>
          <w:szCs w:val="21"/>
        </w:rPr>
        <w:tab/>
        <w:t>T•@%P</w:t>
      </w:r>
      <w:r w:rsidRPr="00C91D9D">
        <w:rPr>
          <w:rFonts w:ascii="Courier New" w:hAnsi="Courier New" w:cs="Courier New"/>
          <w:sz w:val="21"/>
          <w:szCs w:val="21"/>
        </w:rPr>
        <w:tab/>
        <w:t>T•@%P</w:t>
      </w:r>
      <w:r w:rsidRPr="00C91D9D">
        <w:rPr>
          <w:rFonts w:ascii="Courier New" w:hAnsi="Courier New" w:cs="Courier New"/>
          <w:sz w:val="21"/>
          <w:szCs w:val="21"/>
        </w:rPr>
        <w:tab/>
        <w:t>T•@%P</w:t>
      </w:r>
      <w:r w:rsidRPr="00C91D9D">
        <w:rPr>
          <w:rFonts w:ascii="Courier New" w:hAnsi="Courier New" w:cs="Courier New"/>
          <w:sz w:val="21"/>
          <w:szCs w:val="21"/>
        </w:rPr>
        <w:tab/>
        <w:t>T•@%P</w:t>
      </w:r>
      <w:r w:rsidRPr="00C91D9D">
        <w:rPr>
          <w:rFonts w:ascii="Courier New" w:hAnsi="Courier New" w:cs="Courier New"/>
          <w:sz w:val="21"/>
          <w:szCs w:val="21"/>
        </w:rPr>
        <w:tab/>
        <w:t>T•@%P</w:t>
      </w:r>
      <w:r w:rsidRPr="00C91D9D">
        <w:rPr>
          <w:rFonts w:ascii="Courier New" w:hAnsi="Courier New" w:cs="Courier New"/>
          <w:sz w:val="21"/>
          <w:szCs w:val="21"/>
        </w:rPr>
        <w:tab/>
        <w:t>T•@%P</w:t>
      </w:r>
      <w:r w:rsidRPr="00C91D9D">
        <w:rPr>
          <w:rFonts w:ascii="Courier New" w:hAnsi="Courier New" w:cs="Courier New"/>
          <w:sz w:val="21"/>
          <w:szCs w:val="21"/>
        </w:rPr>
        <w:tab/>
        <w:t>T•@%P</w:t>
      </w:r>
      <w:r w:rsidRPr="00C91D9D">
        <w:rPr>
          <w:rFonts w:ascii="Courier New" w:hAnsi="Courier New" w:cs="Courier New"/>
          <w:sz w:val="21"/>
          <w:szCs w:val="21"/>
        </w:rPr>
        <w:tab/>
        <w:t>T•@%P</w:t>
      </w:r>
      <w:r w:rsidRPr="00C91D9D">
        <w:rPr>
          <w:rFonts w:ascii="Courier New" w:hAnsi="Courier New" w:cs="Courier New"/>
          <w:sz w:val="21"/>
          <w:szCs w:val="21"/>
        </w:rPr>
        <w:tab/>
        <w:t>T•@%P</w:t>
      </w:r>
      <w:r w:rsidRPr="00C91D9D">
        <w:rPr>
          <w:rFonts w:ascii="Courier New" w:hAnsi="Courier New" w:cs="Courier New"/>
          <w:sz w:val="21"/>
          <w:szCs w:val="21"/>
        </w:rPr>
        <w:tab/>
        <w:t>T•@%P</w:t>
      </w:r>
      <w:r w:rsidRPr="00C91D9D">
        <w:rPr>
          <w:rFonts w:ascii="Courier New" w:hAnsi="Courier New" w:cs="Courier New"/>
          <w:sz w:val="21"/>
          <w:szCs w:val="21"/>
        </w:rPr>
        <w:tab/>
        <w:t>T•@%P</w:t>
      </w:r>
      <w:r w:rsidRPr="00C91D9D">
        <w:rPr>
          <w:rFonts w:ascii="Courier New" w:hAnsi="Courier New" w:cs="Courier New"/>
          <w:sz w:val="21"/>
          <w:szCs w:val="21"/>
        </w:rPr>
        <w:tab/>
        <w:t>T•@%P</w:t>
      </w:r>
      <w:r w:rsidRPr="00C91D9D">
        <w:rPr>
          <w:rFonts w:ascii="Courier New" w:hAnsi="Courier New" w:cs="Courier New"/>
          <w:sz w:val="21"/>
          <w:szCs w:val="21"/>
        </w:rPr>
        <w:tab/>
        <w:t>T•@%P</w:t>
      </w:r>
      <w:r w:rsidRPr="00C91D9D">
        <w:rPr>
          <w:rFonts w:ascii="Courier New" w:hAnsi="Courier New" w:cs="Courier New"/>
          <w:sz w:val="21"/>
          <w:szCs w:val="21"/>
        </w:rPr>
        <w:tab/>
        <w:t>T•@%P</w:t>
      </w:r>
      <w:r w:rsidRPr="00C91D9D">
        <w:rPr>
          <w:rFonts w:ascii="Courier New" w:hAnsi="Courier New" w:cs="Courier New"/>
          <w:sz w:val="21"/>
          <w:szCs w:val="21"/>
        </w:rPr>
        <w:tab/>
        <w:t>T•@%P</w:t>
      </w:r>
      <w:r w:rsidRPr="00C91D9D">
        <w:rPr>
          <w:rFonts w:ascii="Courier New" w:hAnsi="Courier New" w:cs="Courier New"/>
          <w:sz w:val="21"/>
          <w:szCs w:val="21"/>
        </w:rPr>
        <w:tab/>
        <w:t>T•@%P</w:t>
      </w:r>
      <w:r w:rsidRPr="00C91D9D">
        <w:rPr>
          <w:rFonts w:ascii="Courier New" w:hAnsi="Courier New" w:cs="Courier New"/>
          <w:sz w:val="21"/>
          <w:szCs w:val="21"/>
        </w:rPr>
        <w:tab/>
        <w:t>ô§ê:D£šÒ}éä{w¬¦x1~KÔ‹¹ü•ÎÔÃñxI-qh§·Åè¶d£5çÜj†°t#¸§5Œ’Ÿú0IÝšÒ†m1®)ÛóÎ`Ä†ö,uþ</w:t>
      </w:r>
    </w:p>
    <w:p w14:paraId="59D3503F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¢u×“ê¡ÖÓ4Dþ¼ª,¼V½ ‘ëE¥ª—¦ÏìÆ½Mñ°WNã¡¦øñLÇçâ`ñŠ¡—°5œá2û«În&lt;e7”?ý2¢1›</w:t>
      </w:r>
      <w:r w:rsidRPr="00C91D9D">
        <w:rPr>
          <w:rFonts w:ascii="Courier New" w:hAnsi="Courier New" w:cs="Courier New"/>
          <w:sz w:val="21"/>
          <w:szCs w:val="21"/>
        </w:rPr>
        <w:cr/>
        <w:t>NW¾ÑZjtKóè#</w:t>
      </w:r>
      <w:r w:rsidRPr="00C91D9D">
        <w:rPr>
          <w:rFonts w:ascii="Courier New" w:hAnsi="Courier New" w:cs="Courier New"/>
          <w:sz w:val="21"/>
          <w:szCs w:val="21"/>
        </w:rPr>
        <w:br w:type="column"/>
        <w:t>£¡òãÊ£k3^­4áq–•±</w:t>
      </w:r>
      <w:r w:rsidRPr="00C91D9D">
        <w:rPr>
          <w:rFonts w:ascii="Courier New" w:hAnsi="Courier New" w:cs="Courier New"/>
          <w:sz w:val="21"/>
          <w:szCs w:val="21"/>
        </w:rPr>
        <w:br w:type="column"/>
        <w:t>M™h1û¨íŒ5K÷ãù</w:t>
      </w:r>
      <w:r w:rsidRPr="00C91D9D">
        <w:rPr>
          <w:rFonts w:ascii="Courier New" w:hAnsi="Courier New" w:cs="Courier New"/>
          <w:sz w:val="21"/>
          <w:szCs w:val="21"/>
        </w:rPr>
        <w:br w:type="column"/>
        <w:t>Ì1nvgÅ»¨‡†ÂˆdwØle™ŽÏ+â´Íæ—Ááú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*‚¥Ö„f&lt;8³¡</w:t>
      </w:r>
      <w:r w:rsidRPr="00C91D9D">
        <w:rPr>
          <w:rFonts w:ascii="Courier New" w:hAnsi="Courier New" w:cs="Courier New"/>
          <w:sz w:val="21"/>
          <w:szCs w:val="21"/>
        </w:rPr>
        <w:tab/>
        <w:t>eZK#|:N£Ýà0¸lº8q 1/mˆ‘p_SÚU</w:t>
      </w:r>
      <w:r w:rsidRPr="00C91D9D">
        <w:rPr>
          <w:rFonts w:ascii="Courier New" w:hAnsi="Courier New" w:cs="Courier New"/>
          <w:sz w:val="21"/>
          <w:szCs w:val="21"/>
        </w:rPr>
        <w:softHyphen/>
        <w:t>ü‚ðÒ</w:t>
      </w:r>
    </w:p>
    <w:p w14:paraId="1ABA704F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®Äf®²X¹WqŒ&gt;¼X§­Ì•Sg¯0Z?©ç·ª{ÿ/f×-e¸sé6žÖ`BG-Ðp/³rŠ¿à!ž…ý$- 37¯VYgŽW¿¦tœ9¿…æ4å¥ÖØ»wTš¬äÃ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i&lt;³~u•ám†=çFÍæ+7hìÊJ'¾ZöÕ</w:t>
      </w:r>
      <w:r w:rsidRPr="00C91D9D">
        <w:rPr>
          <w:rFonts w:ascii="Courier New" w:hAnsi="Courier New" w:cs="Courier New"/>
          <w:sz w:val="21"/>
          <w:szCs w:val="21"/>
        </w:rPr>
        <w:noBreakHyphen/>
        <w:t>Z‡M5q‰©º-Ê-eŸ–±ÿHFJFTè©ËXëÒŸ&amp;}ü£O!´(ú’$¥Çg&amp;~~ôÕ:}z˜a,3T™]k_ž¶¨ö‹úo®­¾"</w:t>
      </w:r>
      <w:r w:rsidRPr="00C91D9D">
        <w:rPr>
          <w:rFonts w:ascii="Courier New" w:hAnsi="Courier New" w:cs="Courier New"/>
          <w:sz w:val="21"/>
          <w:szCs w:val="21"/>
        </w:rPr>
        <w:softHyphen/>
        <w:t>#žm[/‹4šé–™ø®†ñD³0œÏ‚¶ïÍ¥Üa°ðA¨Û7ò¨L?Æcë’</w:t>
      </w:r>
      <w:r w:rsidRPr="00C91D9D">
        <w:rPr>
          <w:rFonts w:ascii="Courier New" w:hAnsi="Courier New" w:cs="Courier New"/>
          <w:sz w:val="21"/>
          <w:szCs w:val="21"/>
        </w:rPr>
        <w:br w:type="column"/>
        <w:t>&lt;˜³ß\D‹èŒÉ</w:t>
      </w:r>
      <w:r w:rsidRPr="00C91D9D">
        <w:rPr>
          <w:rFonts w:ascii="Courier New" w:hAnsi="Courier New" w:cs="Courier New"/>
          <w:sz w:val="21"/>
          <w:szCs w:val="21"/>
        </w:rPr>
        <w:softHyphen/>
        <w:t>ÎÖ”N&lt;˜ÇF</w:t>
      </w:r>
      <w:r w:rsidRPr="00C91D9D">
        <w:rPr>
          <w:rFonts w:ascii="Courier New" w:hAnsi="Courier New" w:cs="Courier New"/>
          <w:sz w:val="21"/>
          <w:szCs w:val="21"/>
        </w:rPr>
        <w:br w:type="column"/>
        <w:t>oˆ&gt;è(Ä˜0´¹@õÑÆ™%ŽÐÌïˆ0…ïÝª·ôL6ê«Žñ</w:t>
      </w:r>
    </w:p>
    <w:p w14:paraId="7D733DFE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/Ï©¾c¸Ÿ0ôÚ6“ˆ…*^~bO%úãÏ]ÅòU</w:t>
      </w:r>
      <w:r w:rsidRPr="00C91D9D">
        <w:rPr>
          <w:rFonts w:ascii="Courier New" w:hAnsi="Courier New" w:cs="Courier New"/>
          <w:sz w:val="21"/>
          <w:szCs w:val="21"/>
        </w:rPr>
        <w:br/>
        <w:t>c­áTx©¡é’"øÑŒF(¼PgMÃ®†ËŸœÅ¯öúföÿé5A4˜`û2¡ŒYˆB&gt;ŒïÓ”…œ•N´Àk…ïÜªGS&amp;8+!vÌÌ¿”»</w:t>
      </w:r>
      <w:r w:rsidRPr="00C91D9D">
        <w:rPr>
          <w:rFonts w:ascii="Courier New" w:hAnsi="Courier New" w:cs="Courier New"/>
          <w:sz w:val="21"/>
          <w:szCs w:val="21"/>
        </w:rPr>
        <w:br w:type="column"/>
        <w:t>ð²ø%Ž¨7ÕZÌ©N»¡D§‚Ãè4:ªQ‡6</w:t>
      </w:r>
      <w:r w:rsidRPr="00C91D9D">
        <w:rPr>
          <w:rFonts w:ascii="Courier New" w:hAnsi="Courier New" w:cs="Courier New"/>
          <w:sz w:val="21"/>
          <w:szCs w:val="21"/>
        </w:rPr>
        <w:tab/>
        <w:t>ä¢aýÂxc+Rºÿé¾Q”¨ºhÑK3æiD ±</w:t>
      </w:r>
    </w:p>
    <w:p w14:paraId="491E3B6C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”¼%nœJÎ¶æñ†á;M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èN¦™ýxÉó:smÎÞ8ÑÊ¼¼\¸Å‘Ú‘êÙí¢ î‘CûñTS^^Dâ.uAß€Ìr`™üG0O¾Œ½À[ªdë )ýXL&amp;¿¦t¢­Ž½#x‚iMi2Ø&amp;’#s“ð¨AAÈ¾ZãÇ(x9Ñ-OÊhþ¬d&amp;‹úÆó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º÷¢/:ES&lt;Õ5x®1w]7</w:t>
      </w:r>
      <w:r w:rsidRPr="00C91D9D">
        <w:rPr>
          <w:rFonts w:ascii="Courier New" w:hAnsi="Courier New" w:cs="Courier New"/>
          <w:sz w:val="21"/>
          <w:szCs w:val="21"/>
        </w:rPr>
        <w:br/>
        <w:t>ë2Í'àNdoÊÙ¼…&amp;~1Xì4¥M×”NòªžíôÖF‹4¹] òWª</w:t>
      </w:r>
      <w:r w:rsidRPr="00C91D9D">
        <w:rPr>
          <w:rFonts w:ascii="Courier New" w:hAnsi="Courier New" w:cs="Courier New"/>
          <w:sz w:val="21"/>
          <w:szCs w:val="21"/>
        </w:rPr>
        <w:noBreakHyphen/>
        <w:t>+úñFò[m!ïêë¢–;E¼˜ŽêÒÈÍòòK"iÂ¶Ã¸JË`Ú¿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˜`æàÞ</w:t>
      </w:r>
      <w:r w:rsidRPr="00C91D9D">
        <w:rPr>
          <w:rFonts w:ascii="Courier New" w:hAnsi="Courier New" w:cs="Courier New"/>
          <w:sz w:val="21"/>
          <w:szCs w:val="21"/>
        </w:rPr>
        <w:br/>
        <w:t>cõÂ.š¡þh´“OÿGLÙ©óxœIÓ–ðòÔÈÖñBp\ð´@›£Ô½</w:t>
      </w:r>
      <w:r w:rsidRPr="00C91D9D">
        <w:rPr>
          <w:rFonts w:ascii="Courier New" w:hAnsi="Courier New" w:cs="Courier New"/>
          <w:sz w:val="21"/>
          <w:szCs w:val="21"/>
        </w:rPr>
        <w:cr/>
      </w:r>
      <w:r w:rsidRPr="00C91D9D">
        <w:rPr>
          <w:rFonts w:ascii="Courier New" w:hAnsi="Courier New" w:cs="Courier New"/>
          <w:sz w:val="21"/>
          <w:szCs w:val="21"/>
        </w:rPr>
        <w:cr/>
        <w:t>Õ4WŽbf&amp;0</w:t>
      </w:r>
      <w:r w:rsidRPr="00C91D9D">
        <w:rPr>
          <w:rFonts w:ascii="Courier New" w:hAnsi="Courier New" w:cs="Courier New"/>
          <w:sz w:val="21"/>
          <w:szCs w:val="21"/>
        </w:rPr>
        <w:noBreakHyphen/>
        <w:t>aÌPfáK©Á«l</w:t>
      </w:r>
    </w:p>
    <w:p w14:paraId="27DA8BB5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¯Z•ŠøoXö1Œ_ÁÈå8ÕwP m\˜NÃª/A¼À+qdd™zy‘ö±&amp;k•Áe²Y</w:t>
      </w:r>
      <w:r w:rsidRPr="00C91D9D">
        <w:rPr>
          <w:rFonts w:ascii="Courier New" w:hAnsi="Courier New" w:cs="Courier New"/>
          <w:sz w:val="21"/>
          <w:szCs w:val="21"/>
        </w:rPr>
        <w:br/>
        <w:t>D‹w;ó„</w:t>
      </w:r>
      <w:r w:rsidRPr="00C91D9D">
        <w:rPr>
          <w:rFonts w:ascii="Courier New" w:hAnsi="Courier New" w:cs="Courier New"/>
          <w:sz w:val="21"/>
          <w:szCs w:val="21"/>
        </w:rPr>
        <w:tab/>
        <w:t>yôX§-æ½[?Ó5GÃé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Ìg°Ý‚ÜEO:f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ªòº½Ò$¡C˜ë¼¨ç¯j</w:t>
      </w:r>
      <w:r w:rsidRPr="00C91D9D">
        <w:rPr>
          <w:rFonts w:ascii="Courier New" w:hAnsi="Courier New" w:cs="Courier New"/>
          <w:sz w:val="21"/>
          <w:szCs w:val="21"/>
        </w:rPr>
        <w:softHyphen/>
        <w:t>„ö6ta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ï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a¥ué±håQí(×¢¹ŒeQÄ’§2ŽÂÐ¼ß¸1œ&lt;qÀ÷‚0Éº¨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*¾z</w:t>
      </w:r>
      <w:r w:rsidRPr="00C91D9D">
        <w:rPr>
          <w:rFonts w:ascii="Courier New" w:hAnsi="Courier New" w:cs="Courier New"/>
          <w:sz w:val="21"/>
          <w:szCs w:val="21"/>
        </w:rPr>
        <w:cr/>
        <w:t>?$×ô?_S|Ý†}]çXqllBbfRJlÔO}¬8b©ø©âô–hNÊÈÏ+ÌÜÔHµ{))/J âk§›£4¦Âh(5:âöÖZÌ4£)</w:t>
      </w:r>
      <w:r w:rsidRPr="00C91D9D">
        <w:rPr>
          <w:rFonts w:ascii="Courier New" w:hAnsi="Courier New" w:cs="Courier New"/>
          <w:sz w:val="21"/>
          <w:szCs w:val="21"/>
        </w:rPr>
        <w:noBreakHyphen/>
        <w:t>¼rhÊ‚ÞÇ/Lw­É­ðÓãà©ÙÈ|xØ</w:t>
      </w:r>
      <w:r w:rsidRPr="00C91D9D">
        <w:rPr>
          <w:rFonts w:ascii="Courier New" w:hAnsi="Courier New" w:cs="Courier New"/>
          <w:sz w:val="21"/>
          <w:szCs w:val="21"/>
        </w:rPr>
        <w:br w:type="page"/>
        <w:t>¸BóWcô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8h4—££n,P?zLèÈÓ”×ß›'G)&gt;s…kC³á‚lBu|ókJ</w:t>
      </w:r>
      <w:r w:rsidRPr="00C91D9D">
        <w:rPr>
          <w:rFonts w:ascii="Courier New" w:hAnsi="Courier New" w:cs="Courier New"/>
          <w:sz w:val="21"/>
          <w:szCs w:val="21"/>
        </w:rPr>
        <w:cr/>
        <w:t>àÉ'fýX&amp;9-1&gt;!19J¶HâS»Òüf´£\ãÑ§)¸£zÀ</w:t>
      </w:r>
      <w:r w:rsidRPr="00C91D9D">
        <w:rPr>
          <w:rFonts w:ascii="Courier New" w:hAnsi="Courier New" w:cs="Courier New"/>
          <w:sz w:val="21"/>
          <w:szCs w:val="21"/>
        </w:rPr>
        <w:br w:type="page"/>
        <w:t>M£ã’ë¦^&lt;Â«SÔ— RK‡²[µkª"îzUÔáíÿ8.ƒ</w:t>
      </w:r>
      <w:r w:rsidRPr="00C91D9D">
        <w:rPr>
          <w:rFonts w:ascii="Courier New" w:hAnsi="Courier New" w:cs="Courier New"/>
          <w:sz w:val="21"/>
          <w:szCs w:val="21"/>
        </w:rPr>
        <w:cr/>
        <w:t>Õõ7~·</w:t>
      </w:r>
      <w:r w:rsidRPr="00C91D9D">
        <w:rPr>
          <w:rFonts w:ascii="Courier New" w:hAnsi="Courier New" w:cs="Courier New"/>
          <w:sz w:val="21"/>
          <w:szCs w:val="21"/>
        </w:rPr>
        <w:softHyphen/>
        <w:t>O6â%“™%¼¡eŒà</w:t>
      </w:r>
      <w:r w:rsidRPr="00C91D9D">
        <w:rPr>
          <w:rFonts w:ascii="Courier New" w:hAnsi="Courier New" w:cs="Courier New"/>
          <w:sz w:val="21"/>
          <w:szCs w:val="21"/>
        </w:rPr>
        <w:cr/>
        <w:t>&lt;ÂKS¸©åv«ÆuH(U‹A&lt;:œ·L</w:t>
      </w:r>
      <w:r w:rsidRPr="00C91D9D">
        <w:rPr>
          <w:rFonts w:ascii="Courier New" w:hAnsi="Courier New" w:cs="Courier New"/>
          <w:sz w:val="21"/>
          <w:szCs w:val="21"/>
        </w:rPr>
        <w:br w:type="column"/>
      </w:r>
      <w:r w:rsidRPr="00C91D9D">
        <w:rPr>
          <w:rFonts w:ascii="Courier New" w:hAnsi="Courier New" w:cs="Courier New"/>
          <w:sz w:val="21"/>
          <w:szCs w:val="21"/>
        </w:rPr>
        <w:noBreakHyphen/>
      </w:r>
      <w:r w:rsidRPr="00C91D9D">
        <w:rPr>
          <w:rFonts w:ascii="Courier New" w:hAnsi="Courier New" w:cs="Courier New"/>
          <w:sz w:val="21"/>
          <w:szCs w:val="21"/>
        </w:rPr>
        <w:tab/>
        <w:t>#‡oÑÆŠß8¡Ñk4ÿ`ã½ž</w:t>
      </w:r>
      <w:r w:rsidRPr="00C91D9D">
        <w:rPr>
          <w:rFonts w:ascii="Courier New" w:hAnsi="Courier New" w:cs="Courier New"/>
          <w:sz w:val="21"/>
          <w:szCs w:val="21"/>
        </w:rPr>
        <w:cr/>
        <w:t>uë§)0‘Ê¦5PŠ~æ­7¡7îˆê£^æ¼—ÜD}uë?{*i[³ÀãÌë4dÈC'úŽÒð¾cUz+ý»¼èºâÏT¤-R%³</w:t>
      </w:r>
      <w:r w:rsidRPr="00C91D9D">
        <w:rPr>
          <w:rFonts w:ascii="Courier New" w:hAnsi="Courier New" w:cs="Courier New"/>
          <w:sz w:val="21"/>
          <w:szCs w:val="21"/>
        </w:rPr>
        <w:cr/>
        <w:t>šò2=é&lt;uƒ›v'ë¹jª'Ú®)¯sT¯¦t“OSØÞ5åÎ‘kG</w:t>
      </w:r>
      <w:r w:rsidRPr="00C91D9D">
        <w:rPr>
          <w:rFonts w:ascii="Courier New" w:hAnsi="Courier New" w:cs="Courier New"/>
          <w:sz w:val="21"/>
          <w:szCs w:val="21"/>
        </w:rPr>
        <w:softHyphen/>
        <w:t>çA=»-ïÝî©ñDŒ¿©</w:t>
      </w:r>
    </w:p>
    <w:p w14:paraId="062E60B2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ÏÁy4£éw|o&amp;¼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ßfêaJ¡œzBÑîÑðUªÏ¢À¯ä¥áLÌma&amp;jêMé¼E½4(çqœ0šM³¹I·Ö*â™BgR1Y­'†</w:t>
      </w:r>
      <w:r w:rsidRPr="00C91D9D">
        <w:rPr>
          <w:rFonts w:ascii="Courier New" w:hAnsi="Courier New" w:cs="Courier New"/>
          <w:sz w:val="21"/>
          <w:szCs w:val="21"/>
        </w:rPr>
        <w:noBreakHyphen/>
        <w:t>ª?D¢˜usžqG2ÓŽdèYKY¿‰ä¾øîÒ¤Pu³é] Ù"Œ†á©</w:t>
      </w:r>
      <w:r w:rsidRPr="00C91D9D">
        <w:rPr>
          <w:rFonts w:ascii="Courier New" w:hAnsi="Courier New" w:cs="Courier New"/>
          <w:sz w:val="21"/>
          <w:szCs w:val="21"/>
        </w:rPr>
        <w:tab/>
        <w:t>H…÷v5p³Â°µÒ¤@rŽGT¬Ë$sAŸI,FabÍ)ÒÈÅ¼ÚºôÆš.†&lt;³–ê9Nóâì¹\üØL©‹¾</w:t>
      </w:r>
    </w:p>
    <w:p w14:paraId="3C403A25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%!þtÝù‰¾³5%¼©</w:t>
      </w:r>
      <w:r w:rsidRPr="00C91D9D">
        <w:rPr>
          <w:rFonts w:ascii="Courier New" w:hAnsi="Courier New" w:cs="Courier New"/>
          <w:sz w:val="21"/>
          <w:szCs w:val="21"/>
        </w:rPr>
        <w:noBreakHyphen/>
        <w:t>·1kÂmÉ¸(’ýð_FÂoï&gt;¸W$Ò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hä7¼M+¢9“Aû¾°[ ehŠ×„ž…ÂÐGSÚD’¡—šÒ-Lƒ+aºŽåÒìß‘X‹MŒÝ—•™ô“ß·Át.àæÆVQœíxð=¹âÄ×þ“mK5ÁD&lt;ÄÆ `î+±UÔŠ®</w:t>
      </w:r>
      <w:r w:rsidRPr="00C91D9D">
        <w:rPr>
          <w:rFonts w:ascii="Courier New" w:hAnsi="Courier New" w:cs="Courier New"/>
          <w:sz w:val="21"/>
          <w:szCs w:val="21"/>
        </w:rPr>
        <w:br/>
        <w:t>B™­?Ð×x…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šó±x¶Rã</w:t>
      </w:r>
      <w:r w:rsidRPr="00C91D9D">
        <w:rPr>
          <w:rFonts w:ascii="Courier New" w:hAnsi="Courier New" w:cs="Courier New"/>
          <w:sz w:val="21"/>
          <w:szCs w:val="21"/>
        </w:rPr>
        <w:br/>
        <w:t>ÁùZyÑ</w:t>
      </w:r>
      <w:r w:rsidRPr="00C91D9D">
        <w:rPr>
          <w:rFonts w:ascii="Courier New" w:hAnsi="Courier New" w:cs="Courier New"/>
          <w:sz w:val="21"/>
          <w:szCs w:val="21"/>
        </w:rPr>
        <w:br w:type="page"/>
        <w:t>&lt;õa\Ä=Çs5@Óùð3öiŒÅ M¨¾Sá=¥x–</w:t>
      </w:r>
      <w:r w:rsidRPr="00C91D9D">
        <w:rPr>
          <w:rFonts w:ascii="Courier New" w:hAnsi="Courier New" w:cs="Courier New"/>
          <w:sz w:val="21"/>
          <w:szCs w:val="21"/>
        </w:rPr>
        <w:br w:type="column"/>
        <w:t>—Þ</w:t>
      </w:r>
      <w:r w:rsidRPr="00C91D9D">
        <w:rPr>
          <w:rFonts w:ascii="Courier New" w:hAnsi="Courier New" w:cs="Courier New"/>
          <w:sz w:val="21"/>
          <w:szCs w:val="21"/>
        </w:rPr>
        <w:br/>
        <w:t>}sªç„(R±šBÔ</w:t>
      </w:r>
      <w:r w:rsidRPr="00C91D9D">
        <w:rPr>
          <w:rFonts w:ascii="Courier New" w:hAnsi="Courier New" w:cs="Courier New"/>
          <w:sz w:val="21"/>
          <w:szCs w:val="21"/>
        </w:rPr>
        <w:noBreakHyphen/>
        <w:t>o</w:t>
      </w:r>
      <w:r w:rsidRPr="00C91D9D">
        <w:rPr>
          <w:rFonts w:ascii="Courier New" w:hAnsi="Courier New" w:cs="Courier New"/>
          <w:sz w:val="21"/>
          <w:szCs w:val="21"/>
        </w:rPr>
        <w:br/>
        <w:t>¿…_îúV}–õC¡Â˜êÓ”N|÷ÄG!ŸWS(ütOÄ"æì†‘Œh(šò­jà0?²ý‘çÑ¼ÒÉQWîUáâj¦</w:t>
      </w:r>
      <w:r w:rsidRPr="00C91D9D">
        <w:rPr>
          <w:rFonts w:ascii="Courier New" w:hAnsi="Courier New" w:cs="Courier New"/>
          <w:sz w:val="21"/>
          <w:szCs w:val="21"/>
        </w:rPr>
        <w:br w:type="page"/>
        <w:t>Õ‡a=T¦Ñ’¢”äß¥)</w:t>
      </w:r>
      <w:r w:rsidRPr="00C91D9D">
        <w:rPr>
          <w:rFonts w:ascii="Courier New" w:hAnsi="Courier New" w:cs="Courier New"/>
          <w:sz w:val="21"/>
          <w:szCs w:val="21"/>
        </w:rPr>
        <w:noBreakHyphen/>
        <w:t>¦{ö­)UˆØé‰W…—</w:t>
      </w:r>
      <w:r w:rsidRPr="00C91D9D">
        <w:rPr>
          <w:rFonts w:ascii="Courier New" w:hAnsi="Courier New" w:cs="Courier New"/>
          <w:sz w:val="21"/>
          <w:szCs w:val="21"/>
        </w:rPr>
        <w:noBreakHyphen/>
        <w:t>p]Ì®¹^õ;Æ‹Ûý±²™Å¢ø»ÅT©q¹×¶9þÈdQ•§øÒvZêæ%7¦3¨¥</w:t>
      </w:r>
      <w:r w:rsidRPr="00C91D9D">
        <w:rPr>
          <w:rFonts w:ascii="Courier New" w:hAnsi="Courier New" w:cs="Courier New"/>
          <w:sz w:val="21"/>
          <w:szCs w:val="21"/>
        </w:rPr>
        <w:softHyphen/>
        <w:t>.áh„¿\‡và</w:t>
      </w:r>
      <w:r w:rsidRPr="00C91D9D">
        <w:rPr>
          <w:rFonts w:ascii="Courier New" w:hAnsi="Courier New" w:cs="Courier New"/>
          <w:sz w:val="21"/>
          <w:szCs w:val="21"/>
        </w:rPr>
        <w:cr/>
        <w:t>-Ñ8w’</w:t>
      </w:r>
      <w:r w:rsidRPr="00C91D9D">
        <w:rPr>
          <w:rFonts w:ascii="Courier New" w:hAnsi="Courier New" w:cs="Courier New"/>
          <w:sz w:val="21"/>
          <w:szCs w:val="21"/>
        </w:rPr>
        <w:softHyphen/>
        <w:t>-ç1j¡ÐAS&amp;M™¸N‹1)ïÝ…h3}¸VK¿’‰ü'Ã[HGìü¾pt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9ûB]šÒÎ\›ZòçÃ§zÉ«ŸgÒÿIÜîÙiüœ02vŽz½Vº™cÊ‹ð„</w:t>
      </w:r>
      <w:r w:rsidRPr="00C91D9D">
        <w:rPr>
          <w:rFonts w:ascii="Courier New" w:hAnsi="Courier New" w:cs="Courier New"/>
          <w:sz w:val="21"/>
          <w:szCs w:val="21"/>
        </w:rPr>
        <w:softHyphen/>
        <w:t>‘ù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8fÝ¦¤}±±GÒÒòÒmŽývZé~°J&lt;ùÑR\n]÷ÛÒÿ“¨¿iŒ‡ÍÔ“v{òú</w:t>
      </w:r>
    </w:p>
    <w:p w14:paraId="0703811A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2!96%#++ýçV,F1›·×À‡g±çn¬¹×"‚Eê#'ŠT+†%Mñ«]nüî²@Ô9s®dÍÝßÓff[ø^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ÏÄ)¿¥º³Ð“‰gâP¨_SDêÿtmMçŽi3OÞJZ2RÿAšJÛu††i^Ï‘-láÅ‚®·GÊµñìÂÆŽíñPÅ»Šxm¼ fåD:°|â#Âh½«ÍÆº¡r"^£¸ÇjûòV»xN¿ŽòBŽ[</w:t>
      </w:r>
      <w:r w:rsidRPr="00C91D9D">
        <w:rPr>
          <w:rFonts w:ascii="Courier New" w:hAnsi="Courier New" w:cs="Courier New"/>
          <w:sz w:val="21"/>
          <w:szCs w:val="21"/>
        </w:rPr>
        <w:cr/>
        <w:t>^£š¦a¸ñ–|µh=‰1&amp;Ï§yYzñNùž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s”q</w:t>
      </w:r>
      <w:r w:rsidRPr="00C91D9D">
        <w:rPr>
          <w:rFonts w:ascii="Courier New" w:hAnsi="Courier New" w:cs="Courier New"/>
          <w:sz w:val="21"/>
          <w:szCs w:val="21"/>
        </w:rPr>
        <w:noBreakHyphen/>
        <w:t>øn%:/)X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˜Œ4Ñ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^&amp;¿w£¯2ë«‰Å¬›ÜŸ‘ŸÆþFÉ„`„õÙQ´ÑÞàÝaô£ÍeÌ_é\éTÝWÐpò÷ÐNù«¸</w:t>
      </w:r>
    </w:p>
    <w:p w14:paraId="2C7C65E3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žººK$</w:t>
      </w:r>
      <w:r w:rsidRPr="00C91D9D">
        <w:rPr>
          <w:rFonts w:ascii="Courier New" w:hAnsi="Courier New" w:cs="Courier New"/>
          <w:sz w:val="21"/>
          <w:szCs w:val="21"/>
        </w:rPr>
        <w:softHyphen/>
        <w:t>ç1ãdQ®öÕwÌ¹©&amp;•žþ7€r-›òv_Éìßfy»ï?VÞî+J R½r{»/ÏnO5ºÉJ¸I_Jòw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•—ÊJ èOæ5„.•-³Ù\Ÿ.•Õ/˜Á++õèwÊbü,:j~¥àI^ÌÂ[+Bœ ÞJÜ´“øÐ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C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¯î*Üšâÿz³„g¯N¤è++´Ð¢@Ý;¶ÓÆæÂ</w:t>
      </w:r>
      <w:r w:rsidRPr="00C91D9D">
        <w:rPr>
          <w:rFonts w:ascii="Courier New" w:hAnsi="Courier New" w:cs="Courier New"/>
          <w:sz w:val="21"/>
          <w:szCs w:val="21"/>
        </w:rPr>
        <w:tab/>
        <w:t>}ºß»ÍâÐF¤[ m´\¢Ð.</w:t>
      </w:r>
      <w:r w:rsidRPr="00C91D9D">
        <w:rPr>
          <w:rFonts w:ascii="Courier New" w:hAnsi="Courier New" w:cs="Courier New"/>
          <w:sz w:val="21"/>
          <w:szCs w:val="21"/>
        </w:rPr>
        <w:br w:type="page"/>
        <w:t>u¨ï</w:t>
      </w:r>
      <w:r w:rsidRPr="00C91D9D">
        <w:rPr>
          <w:rFonts w:ascii="Courier New" w:hAnsi="Courier New" w:cs="Courier New"/>
          <w:sz w:val="21"/>
          <w:szCs w:val="21"/>
        </w:rPr>
        <w:noBreakHyphen/>
        <w:t>hŠý˜Æ¼LÀ&lt;‚ðá‘ãh¤Ü§ÞsÔsÃ[øiŽó¹•Ô.M©ý1&lt;Ç æ0O©0,¨)‚q.aSÊÉ†@{/P/¢¿zj*ƒ¦ÒxuS$×`œÞŠsÍŸ´7=¿ÒIóy.jÉ¯,TÝ4I¾èAã±º,z—è°ÑÀiÇ</w:t>
      </w:r>
      <w:r w:rsidRPr="00C91D9D">
        <w:rPr>
          <w:rFonts w:ascii="Courier New" w:hAnsi="Courier New" w:cs="Courier New"/>
          <w:sz w:val="21"/>
          <w:szCs w:val="21"/>
        </w:rPr>
        <w:noBreakHyphen/>
        <w:t>¦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UwüÅê‚­XÂÔ</w:t>
      </w:r>
      <w:r w:rsidRPr="00C91D9D">
        <w:rPr>
          <w:rFonts w:ascii="Courier New" w:hAnsi="Courier New" w:cs="Courier New"/>
          <w:sz w:val="21"/>
          <w:szCs w:val="21"/>
        </w:rPr>
        <w:tab/>
        <w:t>S®ÖØ‹¶-Û‹ó¨…z0` ™</w:t>
      </w:r>
      <w:r w:rsidRPr="00C91D9D">
        <w:rPr>
          <w:rFonts w:ascii="Courier New" w:hAnsi="Courier New" w:cs="Courier New"/>
          <w:sz w:val="21"/>
          <w:szCs w:val="21"/>
        </w:rPr>
        <w:br w:type="page"/>
        <w:t>f4¥Ã®LGiÆˆf¿ÃmB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³ó*Q…ˆÅ‹à½ŒÙ4øn0sŠ¦5eáT5</w:t>
      </w:r>
      <w:r w:rsidRPr="00C91D9D">
        <w:rPr>
          <w:rFonts w:ascii="Courier New" w:hAnsi="Courier New" w:cs="Courier New"/>
          <w:sz w:val="21"/>
          <w:szCs w:val="21"/>
        </w:rPr>
        <w:cr/>
        <w:t>_#/ü;„ºàÃz[•</w:t>
      </w:r>
      <w:r w:rsidRPr="00C91D9D">
        <w:rPr>
          <w:rFonts w:ascii="Courier New" w:hAnsi="Courier New" w:cs="Courier New"/>
          <w:sz w:val="21"/>
          <w:szCs w:val="21"/>
        </w:rPr>
        <w:noBreakHyphen/>
        <w:t>Q¬Àš‚ó™ ÍæÖ°9Ò´^/gJaÚ.œ %Z†B}Åªç:</w:t>
      </w:r>
      <w:r w:rsidRPr="00C91D9D">
        <w:rPr>
          <w:rFonts w:ascii="Courier New" w:hAnsi="Courier New" w:cs="Courier New"/>
          <w:sz w:val="21"/>
          <w:szCs w:val="21"/>
        </w:rPr>
        <w:cr/>
        <w:t>¥Ð$&amp;hP¨[¸^(Í+]9Ê³î.¦išÛÃ¢”Ñ•Î[h»’ó¡éëìL¿Ó žuUÊq</w:t>
      </w:r>
      <w:r w:rsidRPr="00C91D9D">
        <w:rPr>
          <w:rFonts w:ascii="Courier New" w:hAnsi="Courier New" w:cs="Courier New"/>
          <w:sz w:val="21"/>
          <w:szCs w:val="21"/>
        </w:rPr>
        <w:softHyphen/>
        <w:t>-šòú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noBreakHyphen/>
        <w:t>Ñ€©"¸óÐKïVš˜Ó&lt;ŸËìg/š</w:t>
      </w:r>
      <w:r w:rsidRPr="00C91D9D">
        <w:rPr>
          <w:rFonts w:ascii="Courier New" w:hAnsi="Courier New" w:cs="Courier New"/>
          <w:sz w:val="21"/>
          <w:szCs w:val="21"/>
        </w:rPr>
        <w:br/>
        <w:t>oÜ4m9§ó¬ùœUSúÑÎþö£i?M^ËÁ</w:t>
      </w:r>
      <w:r w:rsidRPr="00C91D9D">
        <w:rPr>
          <w:rFonts w:ascii="Courier New" w:hAnsi="Courier New" w:cs="Courier New"/>
          <w:sz w:val="21"/>
          <w:szCs w:val="21"/>
        </w:rPr>
        <w:cr/>
        <w:t>3Ž}K½ÙxÌFŠÖµ”w</w:t>
      </w:r>
      <w:r w:rsidRPr="00C91D9D">
        <w:rPr>
          <w:rFonts w:ascii="Courier New" w:hAnsi="Courier New" w:cs="Courier New"/>
          <w:sz w:val="21"/>
          <w:szCs w:val="21"/>
        </w:rPr>
        <w:softHyphen/>
      </w:r>
      <w:r w:rsidRPr="00C91D9D">
        <w:rPr>
          <w:rFonts w:ascii="Courier New" w:hAnsi="Courier New" w:cs="Courier New"/>
          <w:sz w:val="21"/>
          <w:szCs w:val="21"/>
        </w:rPr>
        <w:noBreakHyphen/>
        <w:t>n¦'ù+‰–xKLð</w:t>
      </w:r>
      <w:r w:rsidRPr="00C91D9D">
        <w:rPr>
          <w:rFonts w:ascii="Courier New" w:hAnsi="Courier New" w:cs="Courier New"/>
          <w:sz w:val="21"/>
          <w:szCs w:val="21"/>
        </w:rPr>
        <w:noBreakHyphen/>
        <w:t>Ã=</w:t>
      </w:r>
      <w:r w:rsidRPr="00C91D9D">
        <w:rPr>
          <w:rFonts w:ascii="Courier New" w:hAnsi="Courier New" w:cs="Courier New"/>
          <w:sz w:val="21"/>
          <w:szCs w:val="21"/>
        </w:rPr>
        <w:br w:type="page"/>
        <w:t>Ñ4/¦„ãÃ</w:t>
      </w:r>
    </w:p>
    <w:p w14:paraId="3B5D8C15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ª§¯ié,</w:t>
      </w:r>
      <w:r w:rsidRPr="00C91D9D">
        <w:rPr>
          <w:rFonts w:ascii="Courier New" w:hAnsi="Courier New" w:cs="Courier New"/>
          <w:sz w:val="21"/>
          <w:szCs w:val="21"/>
        </w:rPr>
        <w:cr/>
        <w:t>^¹BCÐ8½³Ðˆ</w:t>
      </w:r>
      <w:r w:rsidRPr="00C91D9D">
        <w:rPr>
          <w:rFonts w:ascii="Courier New" w:hAnsi="Courier New" w:cs="Courier New"/>
          <w:sz w:val="21"/>
          <w:szCs w:val="21"/>
        </w:rPr>
        <w:tab/>
        <w:t>ƒZÃh:zñÂ‰fL</w:t>
      </w:r>
      <w:r w:rsidRPr="00C91D9D">
        <w:rPr>
          <w:rFonts w:ascii="Courier New" w:hAnsi="Courier New" w:cs="Courier New"/>
          <w:sz w:val="21"/>
          <w:szCs w:val="21"/>
        </w:rPr>
        <w:softHyphen/>
        <w:t>…</w:t>
      </w:r>
      <w:r w:rsidRPr="00C91D9D">
        <w:rPr>
          <w:rFonts w:ascii="Courier New" w:hAnsi="Courier New" w:cs="Courier New"/>
          <w:sz w:val="21"/>
          <w:szCs w:val="21"/>
        </w:rPr>
        <w:softHyphen/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h\ÓØ</w:t>
      </w:r>
      <w:r w:rsidRPr="00C91D9D">
        <w:rPr>
          <w:rFonts w:ascii="Courier New" w:hAnsi="Courier New" w:cs="Courier New"/>
          <w:sz w:val="21"/>
          <w:szCs w:val="21"/>
        </w:rPr>
        <w:softHyphen/>
        <w:t>¥Ëì!‡®‰('0ž†ç«yX|!üÂÝÌ™ãß"ùÿß"ÂnšÈI«=-Î­n4¦)á9g©›þKbaæéÖåP¯éš?M­`4</w:t>
      </w:r>
    </w:p>
    <w:p w14:paraId="0ED3DA92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Üƒ&amp;š*»‚ŽBšCOx*9b'ÇYÓ{&lt;d‘„ï4M£;¹HïùòÊ,Å#([÷çÚ¨›EÇ/ëÍ#ýÛXðÂ"“FšáGÊ¿ ×Á|ÚÅ¹!žº£²áC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;Ä¡N/‡F\ïö÷ÝLÝrcéÂ3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çyA</w:t>
      </w:r>
      <w:r w:rsidRPr="00C91D9D">
        <w:rPr>
          <w:rFonts w:ascii="Courier New" w:hAnsi="Courier New" w:cs="Courier New"/>
          <w:sz w:val="21"/>
          <w:szCs w:val="21"/>
        </w:rPr>
        <w:noBreakHyphen/>
        <w:t>ÞYXG]˜ÍLa0</w:t>
      </w:r>
      <w:r w:rsidRPr="00C91D9D">
        <w:rPr>
          <w:rFonts w:ascii="Courier New" w:hAnsi="Courier New" w:cs="Courier New"/>
          <w:sz w:val="21"/>
          <w:szCs w:val="21"/>
        </w:rPr>
        <w:br/>
        <w:t>¯ª¢iÒŽEæÌž«J»D~øUßJ'3šÒµ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ƒì«êa®Éâ{7µª&gt;ZB</w:t>
      </w:r>
      <w:r w:rsidRPr="00C91D9D">
        <w:rPr>
          <w:rFonts w:ascii="Courier New" w:hAnsi="Courier New" w:cs="Courier New"/>
          <w:sz w:val="21"/>
          <w:szCs w:val="21"/>
        </w:rPr>
        <w:softHyphen/>
        <w:t>y™¿rç½;Ôž"^ý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s</w:t>
      </w:r>
      <w:r w:rsidRPr="00C91D9D">
        <w:rPr>
          <w:rFonts w:ascii="Courier New" w:hAnsi="Courier New" w:cs="Courier New"/>
          <w:sz w:val="21"/>
          <w:szCs w:val="21"/>
        </w:rPr>
        <w:noBreakHyphen/>
        <w:t>:©–Œ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{Ž~t8Z®¤S</w:t>
      </w:r>
      <w:r w:rsidRPr="00C91D9D">
        <w:rPr>
          <w:rFonts w:ascii="Courier New" w:hAnsi="Courier New" w:cs="Courier New"/>
          <w:sz w:val="21"/>
          <w:szCs w:val="21"/>
        </w:rPr>
        <w:softHyphen/>
        <w:t>”ýô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OK™A;}^…·KÜÖœe•kÿ_[ûrMé¿½ç9ò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ªðœž•».ÿøÂ‡_ºÉƒ</w:t>
      </w:r>
      <w:r w:rsidRPr="00C91D9D">
        <w:rPr>
          <w:rFonts w:ascii="Courier New" w:hAnsi="Courier New" w:cs="Courier New"/>
          <w:sz w:val="21"/>
          <w:szCs w:val="21"/>
        </w:rPr>
        <w:br/>
        <w:t>’] Y}o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~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oPP¿ÆÛk¨¼†çÜ:14g&gt;©È_¥cq§¯jÕ </w:t>
      </w:r>
      <w:r w:rsidRPr="00C91D9D">
        <w:rPr>
          <w:rFonts w:ascii="Courier New" w:hAnsi="Courier New" w:cs="Courier New"/>
          <w:sz w:val="21"/>
          <w:szCs w:val="21"/>
        </w:rPr>
        <w:softHyphen/>
        <w:t>£&gt;Õ[~éòeŒnÓ[jÊÄ¯`ú«îxj¡</w:t>
      </w:r>
      <w:r w:rsidRPr="00C91D9D">
        <w:rPr>
          <w:rFonts w:ascii="Courier New" w:hAnsi="Courier New" w:cs="Courier New"/>
          <w:sz w:val="21"/>
          <w:szCs w:val="21"/>
        </w:rPr>
        <w:tab/>
        <w:t>LcPßNïW=+Méè)+¦),bˆ–h¾=,t.Ð¯ÎxM“Ûlèãeu„j]ñ-¿‰S²L&gt;jÍ¢&gt;­Q¤æ´, ­hÂÈ^&lt;?ÃäåTz!ÕŸ¨¬†nLAò"ýß¾'Ñ‹~é•I âÛ8ÙžI2û·YD¶gúgl¥í[•kìë:-8ãã÷%&amp;ìÏŒ’-8#SVöŸ¤4TRð*M³˜ðÝ&amp;Ãë‹R°œØ</w:t>
      </w:r>
      <w:r w:rsidRPr="00C91D9D">
        <w:rPr>
          <w:rFonts w:ascii="Courier New" w:hAnsi="Courier New" w:cs="Courier New"/>
          <w:sz w:val="21"/>
          <w:szCs w:val="21"/>
        </w:rPr>
        <w:br/>
        <w:t>!</w:t>
      </w:r>
      <w:r w:rsidRPr="00C91D9D">
        <w:rPr>
          <w:rFonts w:ascii="Courier New" w:hAnsi="Courier New" w:cs="Courier New"/>
          <w:sz w:val="21"/>
          <w:szCs w:val="21"/>
        </w:rPr>
        <w:br/>
        <w:t>áÑ°&amp;"•Vã¿³þC1è&lt;ys5™—ÊM¡.gë¼Ò´N}</w:t>
      </w:r>
      <w:r w:rsidRPr="00C91D9D">
        <w:rPr>
          <w:rFonts w:ascii="Courier New" w:hAnsi="Courier New" w:cs="Courier New"/>
          <w:sz w:val="21"/>
          <w:szCs w:val="21"/>
        </w:rPr>
        <w:br w:type="page"/>
        <w:t>Ï‚[Œðk&lt;ùˆ·iJG†~ºRSÚ6rÈ’£ã­{q÷»)'^ºŒ'ò¢œ8òÆ©‹¦q÷˜ê+Ó”î\ÌÓœ8EÓ</w:t>
      </w:r>
      <w:r w:rsidRPr="00C91D9D">
        <w:rPr>
          <w:rFonts w:ascii="Courier New" w:hAnsi="Courier New" w:cs="Courier New"/>
          <w:sz w:val="21"/>
          <w:szCs w:val="21"/>
        </w:rPr>
        <w:br w:type="column"/>
      </w:r>
      <w:r w:rsidRPr="00C91D9D">
        <w:rPr>
          <w:rFonts w:ascii="Courier New" w:hAnsi="Courier New" w:cs="Courier New"/>
          <w:sz w:val="21"/>
          <w:szCs w:val="21"/>
        </w:rPr>
        <w:br w:type="page"/>
        <w:t>¨žK{Õ@‚«ú‹ªÏ‰Y&lt;Ä]</w:t>
      </w:r>
    </w:p>
    <w:p w14:paraId="7074DDD1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Ÿ½~Z¯DîÃHxÍIÄÎs½ýö”‹"µ+)Úƒ§G1UR&amp;ˆZ^=£ŒåTL¢žZ)À</w:t>
      </w:r>
      <w:r w:rsidRPr="00C91D9D">
        <w:rPr>
          <w:rFonts w:ascii="Courier New" w:hAnsi="Courier New" w:cs="Courier New"/>
          <w:sz w:val="21"/>
          <w:szCs w:val="21"/>
        </w:rPr>
        <w:br/>
        <w:t>»­b§¾¸¸ñ2[¯Ñ*¤é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ˆ›-¡òRó¢´‚''&gt;$ÎýCÜÜ° Ó÷RM~C&amp;eú^2»Lßÿfý›é{Éº¨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ú3¨WnoWˆà5ÝÁëšòìJf‡×DspKË,~âêð½”ÈåZÉ¢¨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úsi§Ð%N£‹Ù«rgè–™³§lèNþž)ægGûVx¦•óxðÇ¼$N÷î×KÅpM¸˜&gt;õc”‹àÙhJ;µæ­4=‹ôŽF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’0-†7àøÄÕ-”oCãUs6…ïIÙÿ/QÁxsxcÃ(á,Ž›ž¢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4Œ·4ƒ»jÐ†~MYÐ”</w:t>
      </w:r>
      <w:r w:rsidRPr="00C91D9D">
        <w:rPr>
          <w:rFonts w:ascii="Courier New" w:hAnsi="Courier New" w:cs="Courier New"/>
          <w:sz w:val="21"/>
          <w:szCs w:val="21"/>
        </w:rPr>
        <w:tab/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ê0zùæ5êÎ´iŠOSú·ªžãGCÕµ•NêÓËü¶˜TQðð</w:t>
      </w:r>
      <w:r w:rsidRPr="00C91D9D">
        <w:rPr>
          <w:rFonts w:ascii="Courier New" w:hAnsi="Courier New" w:cs="Courier New"/>
          <w:sz w:val="21"/>
          <w:szCs w:val="21"/>
        </w:rPr>
        <w:noBreakHyphen/>
        <w:t>,–ÐÀöâ]É¸S€­a”ú0ÍLó‚NgÃ¬^íÔx”êõJåQMé&lt;N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'h,¼¹qä’W§¥</w:t>
      </w:r>
      <w:r w:rsidRPr="00C91D9D">
        <w:rPr>
          <w:rFonts w:ascii="Courier New" w:hAnsi="Courier New" w:cs="Courier New"/>
          <w:sz w:val="21"/>
          <w:szCs w:val="21"/>
        </w:rPr>
        <w:br w:type="column"/>
        <w:t>5</w:t>
      </w:r>
      <w:r w:rsidRPr="00C91D9D">
        <w:rPr>
          <w:rFonts w:ascii="Courier New" w:hAnsi="Courier New" w:cs="Courier New"/>
          <w:sz w:val="21"/>
          <w:szCs w:val="21"/>
        </w:rPr>
        <w:noBreakHyphen/>
        <w:t>-q™˜Ò”</w:t>
      </w:r>
      <w:r w:rsidRPr="00C91D9D">
        <w:rPr>
          <w:rFonts w:ascii="Courier New" w:hAnsi="Courier New" w:cs="Courier New"/>
          <w:sz w:val="21"/>
          <w:szCs w:val="21"/>
        </w:rPr>
        <w:br w:type="column"/>
        <w:t>MiÓÛÇƒ-LGTMæ…_?±“Y¯’‹FhJwœÊÌ¯Âw»3rT½9và»]x©ÝÔËŸ«v¡^ïçæ¥î“¹»ûõR_zÁÜ¤ÃûÐR¨Wµ¦à5eÆ|è\Ýó+¼WõFÒýú]z¸</w:t>
      </w:r>
    </w:p>
    <w:p w14:paraId="4E6E7F67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2</w:t>
      </w:r>
      <w:r w:rsidRPr="00C91D9D">
        <w:rPr>
          <w:rFonts w:ascii="Courier New" w:hAnsi="Courier New" w:cs="Courier New"/>
          <w:sz w:val="21"/>
          <w:szCs w:val="21"/>
        </w:rPr>
        <w:br w:type="column"/>
        <w:t>æNþ  S?°?z</w:t>
      </w:r>
      <w:r w:rsidRPr="00C91D9D">
        <w:rPr>
          <w:rFonts w:ascii="Courier New" w:hAnsi="Courier New" w:cs="Courier New"/>
          <w:sz w:val="21"/>
          <w:szCs w:val="21"/>
        </w:rPr>
        <w:br/>
        <w:t>³ÎŸ£e</w:t>
      </w:r>
    </w:p>
    <w:p w14:paraId="001A8297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`€M¿Û‰9‘</w:t>
      </w:r>
      <w:r w:rsidRPr="00C91D9D">
        <w:rPr>
          <w:rFonts w:ascii="Courier New" w:hAnsi="Courier New" w:cs="Courier New"/>
          <w:sz w:val="21"/>
          <w:szCs w:val="21"/>
        </w:rPr>
        <w:br w:type="column"/>
        <w:t>u”¢YŸk¥</w:t>
      </w:r>
      <w:r w:rsidRPr="00C91D9D">
        <w:rPr>
          <w:rFonts w:ascii="Courier New" w:hAnsi="Courier New" w:cs="Courier New"/>
          <w:sz w:val="21"/>
          <w:szCs w:val="21"/>
        </w:rPr>
        <w:tab/>
        <w:t>/×Ñ€t·þE}Ážmæh'Ôëm8Þ1/E ™ïÎ@óš+c8&amp;R+-</w:t>
      </w:r>
    </w:p>
    <w:p w14:paraId="14108B1D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D</w:t>
      </w:r>
      <w:r w:rsidRPr="00C91D9D">
        <w:rPr>
          <w:rFonts w:ascii="Courier New" w:hAnsi="Courier New" w:cs="Courier New"/>
          <w:sz w:val="21"/>
          <w:szCs w:val="21"/>
        </w:rPr>
        <w:noBreakHyphen/>
        <w:t>ø3ÒáSƒ•â\6J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šÂœ</w:t>
      </w:r>
      <w:r w:rsidRPr="00C91D9D">
        <w:rPr>
          <w:rFonts w:ascii="Courier New" w:hAnsi="Courier New" w:cs="Courier New"/>
          <w:sz w:val="21"/>
          <w:szCs w:val="21"/>
        </w:rPr>
        <w:tab/>
        <w:t>Ÿm</w:t>
      </w:r>
      <w:r w:rsidRPr="00C91D9D">
        <w:rPr>
          <w:rFonts w:ascii="Courier New" w:hAnsi="Courier New" w:cs="Courier New"/>
          <w:sz w:val="21"/>
          <w:szCs w:val="21"/>
        </w:rPr>
        <w:br/>
        <w:t>&amp;~WÝùXÂÌ~5ðîÄ1</w:t>
      </w:r>
      <w:r w:rsidRPr="00C91D9D">
        <w:rPr>
          <w:rFonts w:ascii="Courier New" w:hAnsi="Courier New" w:cs="Courier New"/>
          <w:sz w:val="21"/>
          <w:szCs w:val="21"/>
        </w:rPr>
        <w:softHyphen/>
      </w:r>
      <w:r w:rsidRPr="00C91D9D">
        <w:rPr>
          <w:rFonts w:ascii="Courier New" w:hAnsi="Courier New" w:cs="Courier New"/>
          <w:sz w:val="21"/>
          <w:szCs w:val="21"/>
        </w:rPr>
        <w:noBreakHyphen/>
        <w:t>÷</w:t>
      </w:r>
    </w:p>
    <w:p w14:paraId="59B58A1D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xÑØë¹´zJ&amp;@-å.ônÆ[4\£</w:t>
      </w:r>
      <w:r w:rsidRPr="00C91D9D">
        <w:rPr>
          <w:rFonts w:ascii="Courier New" w:hAnsi="Courier New" w:cs="Courier New"/>
          <w:sz w:val="21"/>
          <w:szCs w:val="21"/>
        </w:rPr>
        <w:noBreakHyphen/>
        <w:t>Ì</w:t>
      </w:r>
      <w:r w:rsidRPr="00C91D9D">
        <w:rPr>
          <w:rFonts w:ascii="Courier New" w:hAnsi="Courier New" w:cs="Courier New"/>
          <w:sz w:val="21"/>
          <w:szCs w:val="21"/>
        </w:rPr>
        <w:tab/>
        <w:t>ÄÎ#¢ðáŸôN`Ì‰&gt;[1&amp;Yp*ÆuüòÛ·:ˆ¹öä</w:t>
      </w:r>
      <w:r w:rsidRPr="00C91D9D">
        <w:rPr>
          <w:rFonts w:ascii="Courier New" w:hAnsi="Courier New" w:cs="Courier New"/>
          <w:sz w:val="21"/>
          <w:szCs w:val="21"/>
        </w:rPr>
        <w:br/>
        <w:t>£Ã</w:t>
      </w:r>
      <w:r w:rsidRPr="00C91D9D">
        <w:rPr>
          <w:rFonts w:ascii="Courier New" w:hAnsi="Courier New" w:cs="Courier New"/>
          <w:sz w:val="21"/>
          <w:szCs w:val="21"/>
        </w:rPr>
        <w:br/>
        <w:t>]¸®</w:t>
      </w:r>
      <w:r w:rsidRPr="00C91D9D">
        <w:rPr>
          <w:rFonts w:ascii="Courier New" w:hAnsi="Courier New" w:cs="Courier New"/>
          <w:sz w:val="21"/>
          <w:szCs w:val="21"/>
        </w:rPr>
        <w:softHyphen/>
        <w:t>Á”8¦j0J$_¢…EoÎœ®‡&gt;½"ÍFk5µ”2Ãó</w:t>
      </w:r>
      <w:r w:rsidRPr="00C91D9D">
        <w:rPr>
          <w:rFonts w:ascii="Courier New" w:hAnsi="Courier New" w:cs="Courier New"/>
          <w:sz w:val="21"/>
          <w:szCs w:val="21"/>
        </w:rPr>
        <w:br w:type="page"/>
        <w:t>mh†Hsy±¢ßË§sÍ\ï´ÆnóÖtx0hÅCqTÀü¯©€\ô±Èu&amp;°±(–</w:t>
      </w:r>
      <w:r w:rsidRPr="00C91D9D">
        <w:rPr>
          <w:rFonts w:ascii="Courier New" w:hAnsi="Courier New" w:cs="Courier New"/>
          <w:sz w:val="21"/>
          <w:szCs w:val="21"/>
        </w:rPr>
        <w:br/>
        <w:t xml:space="preserve"> </w:t>
      </w:r>
    </w:p>
    <w:p w14:paraId="248053AF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¨ëGK?"v6«§5ÅOƒ·ñè0-^Éž</w:t>
      </w:r>
      <w:r w:rsidRPr="00C91D9D">
        <w:rPr>
          <w:rFonts w:ascii="Courier New" w:hAnsi="Courier New" w:cs="Courier New"/>
          <w:sz w:val="21"/>
          <w:szCs w:val="21"/>
        </w:rPr>
        <w:br w:type="column"/>
        <w:t>\C#</w:t>
      </w:r>
      <w:r w:rsidRPr="00C91D9D">
        <w:rPr>
          <w:rFonts w:ascii="Courier New" w:hAnsi="Courier New" w:cs="Courier New"/>
          <w:sz w:val="21"/>
          <w:szCs w:val="21"/>
        </w:rPr>
        <w:noBreakHyphen/>
        <w:t>›l¼ØŸ5-…Y,zŽzíyâhk/êižÆÐú«¦x“hp¸Ùâ¬uÑQ&lt;W½úÅL^šJ×¯‰íÃ(&amp;•›n</w:t>
      </w:r>
      <w:r w:rsidRPr="00C91D9D">
        <w:rPr>
          <w:rFonts w:ascii="Courier New" w:hAnsi="Courier New" w:cs="Courier New"/>
          <w:sz w:val="21"/>
          <w:szCs w:val="21"/>
        </w:rPr>
        <w:br w:type="page"/>
        <w:t>"»cG±±j-.„Z¿ÇÄ—R~hÀ‚K14&amp;’éGkº Ôâ¸d(‡–Ô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î%Ð$</w:t>
      </w:r>
      <w:r w:rsidRPr="00C91D9D">
        <w:rPr>
          <w:rFonts w:ascii="Courier New" w:hAnsi="Courier New" w:cs="Courier New"/>
          <w:sz w:val="21"/>
          <w:szCs w:val="21"/>
        </w:rPr>
        <w:noBreakHyphen/>
        <w:t>ŸÒ”‰}4IKú.¼^æÓÆ¬I¨ì@S„º‹}o£°$™ïß&amp;Ä6‘˜Ê«º…1&gt;"¥Î1hÚ†û’4‘Hš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üÖ</w:t>
      </w:r>
    </w:p>
    <w:p w14:paraId="6A1721C2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QîjüævaÄ¢þÖn -Åm³xÊ'îÒ&lt;~Ç]</w:t>
      </w:r>
      <w:r w:rsidRPr="00C91D9D">
        <w:rPr>
          <w:rFonts w:ascii="Courier New" w:hAnsi="Courier New" w:cs="Courier New"/>
          <w:sz w:val="21"/>
          <w:szCs w:val="21"/>
        </w:rPr>
        <w:br w:type="page"/>
        <w:t>‰Çyá÷X‰¹Ma´ª&gt;¢½ëÉYÆÊËð°Fâ¬_äˆ`E˜-Æ”êÆ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:¯šð#hB;</w:t>
      </w:r>
      <w:r w:rsidRPr="00C91D9D">
        <w:rPr>
          <w:rFonts w:ascii="Courier New" w:hAnsi="Courier New" w:cs="Courier New"/>
          <w:sz w:val="21"/>
          <w:szCs w:val="21"/>
        </w:rPr>
        <w:br/>
      </w:r>
      <w:r w:rsidRPr="00C91D9D">
        <w:rPr>
          <w:rFonts w:ascii="Courier New" w:hAnsi="Courier New" w:cs="Courier New"/>
          <w:sz w:val="21"/>
          <w:szCs w:val="21"/>
        </w:rPr>
        <w:br/>
        <w:t>ŸW</w:t>
      </w:r>
      <w:r w:rsidRPr="00C91D9D">
        <w:rPr>
          <w:rFonts w:ascii="Courier New" w:hAnsi="Courier New" w:cs="Courier New"/>
          <w:sz w:val="21"/>
          <w:szCs w:val="21"/>
        </w:rPr>
        <w:tab/>
        <w:t>#`Lñ³ÿ„2g£x\T"</w:t>
      </w:r>
      <w:r w:rsidRPr="00C91D9D">
        <w:rPr>
          <w:rFonts w:ascii="Courier New" w:hAnsi="Courier New" w:cs="Courier New"/>
          <w:sz w:val="21"/>
          <w:szCs w:val="21"/>
        </w:rPr>
        <w:br w:type="page"/>
        <w:t>.a2l.</w:t>
      </w:r>
      <w:r w:rsidRPr="00C91D9D">
        <w:rPr>
          <w:rFonts w:ascii="Courier New" w:hAnsi="Courier New" w:cs="Courier New"/>
          <w:sz w:val="21"/>
          <w:szCs w:val="21"/>
        </w:rPr>
        <w:br/>
        <w:t>öæ6b1ÛÍC¯~"…†y¡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Ç9:</w:t>
      </w:r>
    </w:p>
    <w:p w14:paraId="147710BB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¨n—Ö0ZTcÆ,u'hÿÏÞEqlq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ÿWÄ\Øå* à‚#•¸À0Ó,q6g¨±AÅD% $Š</w:t>
      </w:r>
    </w:p>
    <w:p w14:paraId="36C99613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„6ÙAÙe˜sî=ó~á¿è¿äuOPãà‹äÔ©âëyÇÄq^øTÕ­[ÕÕÝUšÿx</w:t>
      </w:r>
      <w:r w:rsidRPr="00C91D9D">
        <w:rPr>
          <w:rFonts w:ascii="Courier New" w:hAnsi="Courier New" w:cs="Courier New"/>
          <w:sz w:val="21"/>
          <w:szCs w:val="21"/>
        </w:rPr>
        <w:noBreakHyphen/>
        <w:t>E?š‚èÿBÑŸ[ó=ñ</w:t>
      </w:r>
      <w:r w:rsidRPr="00C91D9D">
        <w:rPr>
          <w:rFonts w:ascii="Courier New" w:hAnsi="Courier New" w:cs="Courier New"/>
          <w:sz w:val="21"/>
          <w:szCs w:val="21"/>
        </w:rPr>
        <w:softHyphen/>
        <w:t>ägí8wRß^^¤&amp;›®uÜ¤</w:t>
      </w:r>
      <w:r w:rsidRPr="00C91D9D">
        <w:rPr>
          <w:rFonts w:ascii="Courier New" w:hAnsi="Courier New" w:cs="Courier New"/>
          <w:sz w:val="21"/>
          <w:szCs w:val="21"/>
        </w:rPr>
        <w:tab/>
        <w:t>ê—êQ5­†ŸK4iN9ÃSô:•;ô;</w:t>
      </w:r>
    </w:p>
    <w:p w14:paraId="6E8F1CF5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]Jœ»p</w:t>
      </w:r>
      <w:r w:rsidRPr="00C91D9D">
        <w:rPr>
          <w:rFonts w:ascii="Courier New" w:hAnsi="Courier New" w:cs="Courier New"/>
          <w:sz w:val="21"/>
          <w:szCs w:val="21"/>
        </w:rPr>
        <w:softHyphen/>
        <w:t>Ü”©ËK²²±ír%õï°ðímFú}~ú/~C</w:t>
      </w:r>
      <w:r w:rsidRPr="00C91D9D">
        <w:rPr>
          <w:rFonts w:ascii="Courier New" w:hAnsi="Courier New" w:cs="Courier New"/>
          <w:sz w:val="21"/>
          <w:szCs w:val="21"/>
        </w:rPr>
        <w:br/>
        <w:t>ôÉ·eêì6þ…ù¶4]×ž™·¤ZÅ&amp;×B­ð µsóNKü</w:t>
      </w:r>
      <w:r w:rsidRPr="00C91D9D">
        <w:rPr>
          <w:rFonts w:ascii="Courier New" w:hAnsi="Courier New" w:cs="Courier New"/>
          <w:sz w:val="21"/>
          <w:szCs w:val="21"/>
        </w:rPr>
        <w:cr/>
        <w:t>‰¢ËÍOxc—ÀBÜkï'ªÞÕîYé›à¾/M¤](âåÌ¬&lt;ÉŽ?cMš¥t5çz¸ã*</w:t>
      </w:r>
      <w:r w:rsidRPr="00C91D9D">
        <w:rPr>
          <w:rFonts w:ascii="Courier New" w:hAnsi="Courier New" w:cs="Courier New"/>
          <w:sz w:val="21"/>
          <w:szCs w:val="21"/>
        </w:rPr>
        <w:cr/>
        <w:t>dQð€®uï3.</w:t>
      </w:r>
      <w:r w:rsidRPr="00C91D9D">
        <w:rPr>
          <w:rFonts w:ascii="Courier New" w:hAnsi="Courier New" w:cs="Courier New"/>
          <w:sz w:val="21"/>
          <w:szCs w:val="21"/>
        </w:rPr>
        <w:cr/>
        <w:t>fi’Ç©Ÿÿðî,o¸j77UéáanÊÌÚ~ô\&amp;7ëÚ OšïÅ~¤™ZÖµ©Üp°,¼’@+&lt;Äo¨¯@”ô"òÞ7=7²xø¯¤HÔ±NÑ”*Í“Ñæ›_âŒ³oÇŸVî¢Þì*]ëå</w:t>
      </w:r>
      <w:r w:rsidRPr="00C91D9D">
        <w:rPr>
          <w:rFonts w:ascii="Courier New" w:hAnsi="Courier New" w:cs="Courier New"/>
          <w:sz w:val="21"/>
          <w:szCs w:val="21"/>
        </w:rPr>
        <w:cr/>
        <w:t>Üctî]Ü\ÆükFÙEþ‚ë®b¿P´h\1_ç‰ï(Ô“</w:t>
      </w:r>
      <w:r w:rsidRPr="00C91D9D">
        <w:rPr>
          <w:rFonts w:ascii="Courier New" w:hAnsi="Courier New" w:cs="Courier New"/>
          <w:sz w:val="21"/>
          <w:szCs w:val="21"/>
        </w:rPr>
        <w:noBreakHyphen/>
        <w:t>ò¼ÏŸüÝÏÆØ1¿K¦æécÃè9÷xVž”6`\•þ¼~ÿ%±û÷œ¦6ž17[x´¿2¬‰çç~ ÈÓr½x:+</w:t>
      </w:r>
      <w:r w:rsidRPr="00C91D9D">
        <w:rPr>
          <w:rFonts w:ascii="Courier New" w:hAnsi="Courier New" w:cs="Courier New"/>
          <w:sz w:val="21"/>
          <w:szCs w:val="21"/>
        </w:rPr>
        <w:softHyphen/>
        <w:t>r@”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®Z+×2¸1Ép£á…x‰¦wÐt…ÊE</w:t>
      </w:r>
      <w:r w:rsidRPr="00C91D9D">
        <w:rPr>
          <w:rFonts w:ascii="Courier New" w:hAnsi="Courier New" w:cs="Courier New"/>
          <w:sz w:val="21"/>
          <w:szCs w:val="21"/>
        </w:rPr>
        <w:tab/>
        <w:t>+Á^Á1wƒ</w:t>
      </w:r>
      <w:r w:rsidRPr="00C91D9D">
        <w:rPr>
          <w:rFonts w:ascii="Courier New" w:hAnsi="Courier New" w:cs="Courier New"/>
          <w:sz w:val="21"/>
          <w:szCs w:val="21"/>
        </w:rPr>
        <w:tab/>
        <w:t>Pà¼®=¿¸«‚æÂþ#F</w:t>
      </w:r>
      <w:r w:rsidRPr="00C91D9D">
        <w:rPr>
          <w:rFonts w:ascii="Courier New" w:hAnsi="Courier New" w:cs="Courier New"/>
          <w:sz w:val="21"/>
          <w:szCs w:val="21"/>
        </w:rPr>
        <w:br w:type="column"/>
        <w:t>Þ–^²'ùl¡ã‚Lý¢‡[òT‰¶ìõ_º%ÙÒ‡—‡£€µ}„K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‹¹4É÷¹[”&lt;¹þ’!èÏð]ós-5âö|ä</w:t>
      </w:r>
      <w:r w:rsidRPr="00C91D9D">
        <w:rPr>
          <w:rFonts w:ascii="Courier New" w:hAnsi="Courier New" w:cs="Courier New"/>
          <w:sz w:val="21"/>
          <w:szCs w:val="21"/>
        </w:rPr>
        <w:tab/>
        <w:t>YrÔ»mìEŒ»V¶í</w:t>
      </w:r>
    </w:p>
    <w:p w14:paraId="0356DCD7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ßå^iöËÉ¦¦æ3üL”Þÿ·Ðz]l\X½â±„ÊŒ“&lt;&amp;J&gt;ú ì@žõFÞ*Ï4R</w:t>
      </w:r>
      <w:r w:rsidRPr="00C91D9D">
        <w:rPr>
          <w:rFonts w:ascii="Courier New" w:hAnsi="Courier New" w:cs="Courier New"/>
          <w:sz w:val="21"/>
          <w:szCs w:val="21"/>
        </w:rPr>
        <w:cr/>
        <w:t>^Ij åÃJYxA×–ì&lt;z’ºyšÃÇ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µ4¼sµKá)ÖöêZ—ñw™«]îT</w:t>
      </w:r>
    </w:p>
    <w:p w14:paraId="3662E512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q</w:t>
      </w:r>
      <w:r w:rsidRPr="00C91D9D">
        <w:rPr>
          <w:rFonts w:ascii="Courier New" w:hAnsi="Courier New" w:cs="Courier New"/>
          <w:sz w:val="21"/>
          <w:szCs w:val="21"/>
        </w:rPr>
        <w:br/>
        <w:t>?¥</w:t>
      </w:r>
      <w:r w:rsidRPr="00C91D9D">
        <w:rPr>
          <w:rFonts w:ascii="Courier New" w:hAnsi="Courier New" w:cs="Courier New"/>
          <w:sz w:val="21"/>
          <w:szCs w:val="21"/>
        </w:rPr>
        <w:br w:type="column"/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^ §^â¬ÑšÉà?ùy1/›«šO2Nj¢YO¢š£)ã_[iÌIýÎ}ê±Ó&lt;w”;ÅaãÞf2Y^Á™½É·©ŽÑ‰$xòê5~±náEàGÑ$jœ-ÏÆ¯víäY</w:t>
      </w:r>
    </w:p>
    <w:p w14:paraId="0AFAA987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Ö;¸ïE¯™Å,\°K1ã2ìwóÌI™RT</w:t>
      </w:r>
      <w:r w:rsidRPr="00C91D9D">
        <w:rPr>
          <w:rFonts w:ascii="Courier New" w:hAnsi="Courier New" w:cs="Courier New"/>
          <w:sz w:val="21"/>
          <w:szCs w:val="21"/>
        </w:rPr>
        <w:br/>
        <w:t>Íøù7iºõ–ç»hŽG¤º§ÔYÈËeI¼$Óùcë^ü¶_ôŽÏâ6ÎAãÊ…çhÜsú²(cÉ_×1Ï|w.</w:t>
      </w:r>
      <w:r w:rsidRPr="00C91D9D">
        <w:rPr>
          <w:rFonts w:ascii="Courier New" w:hAnsi="Courier New" w:cs="Courier New"/>
          <w:sz w:val="21"/>
          <w:szCs w:val="21"/>
        </w:rPr>
        <w:br w:type="page"/>
        <w:t>MêZOµ®</w:t>
      </w:r>
      <w:r w:rsidRPr="00C91D9D">
        <w:rPr>
          <w:rFonts w:ascii="Courier New" w:hAnsi="Courier New" w:cs="Courier New"/>
          <w:sz w:val="21"/>
          <w:szCs w:val="21"/>
        </w:rPr>
        <w:cr/>
        <w:t>ÊÔÜ\ykÝe®¨ýàýƒ$ðcªç¥tãßÌmÑþm›­û‚8çQñ„DÛ</w:t>
      </w:r>
      <w:r w:rsidRPr="00C91D9D">
        <w:rPr>
          <w:rFonts w:ascii="Courier New" w:hAnsi="Courier New" w:cs="Courier New"/>
          <w:sz w:val="21"/>
          <w:szCs w:val="21"/>
        </w:rPr>
        <w:tab/>
        <w:t>_</w:t>
      </w:r>
    </w:p>
    <w:p w14:paraId="4D46462E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?þä</w:t>
      </w:r>
      <w:r w:rsidRPr="00C91D9D">
        <w:rPr>
          <w:rFonts w:ascii="Courier New" w:hAnsi="Courier New" w:cs="Courier New"/>
          <w:sz w:val="21"/>
          <w:szCs w:val="21"/>
        </w:rPr>
        <w:tab/>
        <w:t>õ¢®•%ÛcMÍVIâìýÙ_!î£6sýi‰å@Õº&amp;óByòÖjDéKe¹&lt;ÙÎš^á{ôšW¢ßˆŒáQê]uK²h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Oï</w:t>
      </w:r>
      <w:r w:rsidRPr="00C91D9D">
        <w:rPr>
          <w:rFonts w:ascii="Courier New" w:hAnsi="Courier New" w:cs="Courier New"/>
          <w:sz w:val="21"/>
          <w:szCs w:val="21"/>
        </w:rPr>
        <w:br w:type="column"/>
        <w:t>mÜVÏ!'âk5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8˜i</w:t>
      </w:r>
      <w:r w:rsidRPr="00C91D9D">
        <w:rPr>
          <w:rFonts w:ascii="Courier New" w:hAnsi="Courier New" w:cs="Courier New"/>
          <w:sz w:val="21"/>
          <w:szCs w:val="21"/>
        </w:rPr>
        <w:noBreakHyphen/>
        <w:t>Š}þzÌ–ÆS]\ç¡Ú……</w:t>
      </w:r>
    </w:p>
    <w:p w14:paraId="1BFF3E03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=ÅqH’9†PK§Â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»šc‰~Ì</w:t>
      </w:r>
      <w:r w:rsidRPr="00C91D9D">
        <w:rPr>
          <w:rFonts w:ascii="Courier New" w:hAnsi="Courier New" w:cs="Courier New"/>
          <w:sz w:val="21"/>
          <w:szCs w:val="21"/>
        </w:rPr>
        <w:tab/>
        <w:t>°)Sb· 7”1 </w:t>
      </w:r>
      <w:r w:rsidRPr="00C91D9D">
        <w:rPr>
          <w:rFonts w:ascii="Courier New" w:hAnsi="Courier New" w:cs="Courier New"/>
          <w:sz w:val="21"/>
          <w:szCs w:val="21"/>
        </w:rPr>
        <w:pgNum/>
      </w:r>
    </w:p>
    <w:p w14:paraId="29FAB0C3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è¦¥×oDÉ®ÂÔéºs?</w:t>
      </w:r>
      <w:r w:rsidRPr="00C91D9D">
        <w:rPr>
          <w:rFonts w:ascii="Courier New" w:hAnsi="Courier New" w:cs="Courier New"/>
          <w:sz w:val="21"/>
          <w:szCs w:val="21"/>
        </w:rPr>
        <w:br w:type="column"/>
        <w:t>$ohŠ#ÈŒíÅeÙnéd</w:t>
      </w:r>
      <w:r w:rsidRPr="00C91D9D">
        <w:rPr>
          <w:rFonts w:ascii="Courier New" w:hAnsi="Courier New" w:cs="Courier New"/>
          <w:sz w:val="21"/>
          <w:szCs w:val="21"/>
        </w:rPr>
        <w:br/>
        <w:t>ç=q6tAë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ûý)z‡SaêTäÁØVçSÝÎóN‡$#²š“R«*Î´ä§#Žß"EovüœôDêC]</w:t>
      </w:r>
      <w:r w:rsidRPr="00C91D9D">
        <w:rPr>
          <w:rFonts w:ascii="Courier New" w:hAnsi="Courier New" w:cs="Courier New"/>
          <w:sz w:val="21"/>
          <w:szCs w:val="21"/>
        </w:rPr>
        <w:separator/>
      </w:r>
    </w:p>
    <w:p w14:paraId="115C011C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( €</w:t>
      </w:r>
    </w:p>
    <w:p w14:paraId="11A3419A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( €</w:t>
      </w:r>
    </w:p>
    <w:p w14:paraId="3F186DCA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( €</w:t>
      </w:r>
    </w:p>
    <w:p w14:paraId="2738A4BE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( €</w:t>
      </w:r>
    </w:p>
    <w:p w14:paraId="4314D601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( €º)P5‡ÆÂ™Ÿ¼[w6~÷D</w:t>
      </w:r>
    </w:p>
    <w:p w14:paraId="1162BB0F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WŸ–¾ß|*­È~ &gt;=Oþ‘Ô=ñ‘OU¥A5?Í\ûer"4‹—™·» ýýG</w:t>
      </w:r>
      <w:r w:rsidRPr="00C91D9D">
        <w:rPr>
          <w:rFonts w:ascii="Courier New" w:hAnsi="Courier New" w:cs="Courier New"/>
          <w:sz w:val="21"/>
          <w:szCs w:val="21"/>
        </w:rPr>
        <w:softHyphen/>
        <w:t>”ùí‡ùJ•µÎ¡®ÿº%ª‚&lt;kô5ëÉ¬‘µŸ</w:t>
      </w:r>
      <w:r w:rsidRPr="00C91D9D">
        <w:rPr>
          <w:rFonts w:ascii="Courier New" w:hAnsi="Courier New" w:cs="Courier New"/>
          <w:sz w:val="21"/>
          <w:szCs w:val="21"/>
        </w:rPr>
        <w:softHyphen/>
        <w:t>Ã</w:t>
      </w:r>
      <w:r w:rsidRPr="00C91D9D">
        <w:rPr>
          <w:rFonts w:ascii="Courier New" w:hAnsi="Courier New" w:cs="Courier New"/>
          <w:sz w:val="21"/>
          <w:szCs w:val="21"/>
        </w:rPr>
        <w:cr/>
        <w:t>ÙÊ¿òýó|—{øùI[íú UëÅ~â%H³N7-œNòy“d&lt;ºwý»â6×?½&lt;qõXmqø1ùî]</w:t>
      </w:r>
      <w:r w:rsidRPr="00C91D9D">
        <w:rPr>
          <w:rFonts w:ascii="Courier New" w:hAnsi="Courier New" w:cs="Courier New"/>
          <w:sz w:val="21"/>
          <w:szCs w:val="21"/>
        </w:rPr>
        <w:br/>
        <w:t>p?tí“oˆ</w:t>
      </w:r>
      <w:r w:rsidRPr="00C91D9D">
        <w:rPr>
          <w:rFonts w:ascii="Courier New" w:hAnsi="Courier New" w:cs="Courier New"/>
          <w:sz w:val="21"/>
          <w:szCs w:val="21"/>
        </w:rPr>
        <w:br/>
        <w:t>ô^¨_’ÐTs&gt;¹—ª(¯±m£™¨¢ÄpBXë&amp;&lt;KÂœˆúþåýV¹v¦þæ&lt;Ô</w:t>
      </w:r>
      <w:r w:rsidRPr="00C91D9D">
        <w:rPr>
          <w:rFonts w:ascii="Courier New" w:hAnsi="Courier New" w:cs="Courier New"/>
          <w:sz w:val="21"/>
          <w:szCs w:val="21"/>
        </w:rPr>
        <w:softHyphen/>
        <w:t>}</w:t>
      </w:r>
      <w:r w:rsidRPr="00C91D9D">
        <w:rPr>
          <w:rFonts w:ascii="Courier New" w:hAnsi="Courier New" w:cs="Courier New"/>
          <w:sz w:val="21"/>
          <w:szCs w:val="21"/>
        </w:rPr>
        <w:br w:type="page"/>
        <w:t>rÌ‚×=óJþ:n‘&amp;</w:t>
      </w:r>
      <w:r w:rsidRPr="00C91D9D">
        <w:rPr>
          <w:rFonts w:ascii="Courier New" w:hAnsi="Courier New" w:cs="Courier New"/>
          <w:sz w:val="21"/>
          <w:szCs w:val="21"/>
        </w:rPr>
        <w:softHyphen/>
        <w:t>éZï½(Jkt</w:t>
      </w:r>
      <w:r w:rsidRPr="00C91D9D">
        <w:rPr>
          <w:rFonts w:ascii="Courier New" w:hAnsi="Courier New" w:cs="Courier New"/>
          <w:sz w:val="21"/>
          <w:szCs w:val="21"/>
        </w:rPr>
        <w:tab/>
        <w:t>Pñoû¬È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tðpc¸·HšŽqS¢”ËÍ²Ì:¾åg…E.I‚ìÝ¿ÚÅ÷OÒ”~gc»7Š2iÏ—h”äQÆHÑv§ÚÉÐr</w:t>
      </w:r>
      <w:r w:rsidRPr="00C91D9D">
        <w:rPr>
          <w:rFonts w:ascii="Courier New" w:hAnsi="Courier New" w:cs="Courier New"/>
          <w:sz w:val="21"/>
          <w:szCs w:val="21"/>
        </w:rPr>
        <w:br/>
        <w:t>s`¨@s</w:t>
      </w:r>
      <w:r w:rsidRPr="00C91D9D">
        <w:rPr>
          <w:rFonts w:ascii="Courier New" w:hAnsi="Courier New" w:cs="Courier New"/>
          <w:sz w:val="21"/>
          <w:szCs w:val="21"/>
        </w:rPr>
        <w:noBreakHyphen/>
        <w:t>æ¡ÊÜp0M”º]7ÛN;^ñÙ÷…ƒºÖ^È¢WæNDÜwƒ'R«0›</w:t>
      </w:r>
      <w:r w:rsidRPr="00C91D9D">
        <w:rPr>
          <w:rFonts w:ascii="Courier New" w:hAnsi="Courier New" w:cs="Courier New"/>
          <w:sz w:val="21"/>
          <w:szCs w:val="21"/>
        </w:rPr>
        <w:noBreakHyphen/>
        <w:t>0‰—Ê¨Ô”&amp;iZªÝG•pÿdDúÛç9³xÄGzz¹îlaç</w:t>
      </w:r>
      <w:r w:rsidRPr="00C91D9D">
        <w:rPr>
          <w:rFonts w:ascii="Courier New" w:hAnsi="Courier New" w:cs="Courier New"/>
          <w:sz w:val="21"/>
          <w:szCs w:val="21"/>
        </w:rPr>
        <w:softHyphen/>
      </w:r>
      <w:r w:rsidRPr="00C91D9D">
        <w:rPr>
          <w:rFonts w:ascii="Courier New" w:hAnsi="Courier New" w:cs="Courier New"/>
          <w:sz w:val="21"/>
          <w:szCs w:val="21"/>
        </w:rPr>
        <w:br w:type="page"/>
        <w:t>Ò"÷«z‹y„g§¹ä¼È“Ñ;(‰;çÛu!³›i^”Q&amp;ú,</w:t>
      </w:r>
      <w:r w:rsidRPr="00C91D9D">
        <w:rPr>
          <w:rFonts w:ascii="Courier New" w:hAnsi="Courier New" w:cs="Courier New"/>
          <w:sz w:val="21"/>
          <w:szCs w:val="21"/>
        </w:rPr>
        <w:tab/>
        <w:t>b‹ý‘}ú?½™0aUNÓ·8¤k•ÂÎÉ8@+ÆD¬ZÍ6®‹èå…¤)~¥kS{½N¥fNˆR4y²0^“¦‹ÐØv6M</w:t>
      </w:r>
      <w:r w:rsidRPr="00C91D9D">
        <w:rPr>
          <w:rFonts w:ascii="Courier New" w:hAnsi="Courier New" w:cs="Courier New"/>
          <w:sz w:val="21"/>
          <w:szCs w:val="21"/>
        </w:rPr>
        <w:tab/>
        <w:t>ìá‘ë*•mTT{„†xåXtÏ¸¥BæÈÿT¢6â‡æŽSò´PûÏ</w:t>
      </w:r>
      <w:r w:rsidRPr="00C91D9D">
        <w:rPr>
          <w:rFonts w:ascii="Courier New" w:hAnsi="Courier New" w:cs="Courier New"/>
          <w:sz w:val="21"/>
          <w:szCs w:val="21"/>
        </w:rPr>
        <w:tab/>
        <w:t>&lt;Î·KéÕ&gt;êãö"½yÌÌÜüèßãQÛ</w:t>
      </w:r>
      <w:r w:rsidRPr="00C91D9D">
        <w:rPr>
          <w:rFonts w:ascii="Courier New" w:hAnsi="Courier New" w:cs="Courier New"/>
          <w:sz w:val="21"/>
          <w:szCs w:val="21"/>
        </w:rPr>
        <w:cr/>
        <w:t>¾Gc&lt;cÄåDi\æjwrsØÏýÆ—Óo^¦ñBaG©"žR³øÏÚkü&amp;+¿„CF1§èM&lt;w”êZ/…;&lt;æV¹ÂÜÄþØQaY4t€ø!-dz¬(ØÁøQA.µVåë5º¦®uó`M¥®õšmNËú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'&amp;dxŽ’ÿHª7;¼ÀAa8ÁhÑ–rž^m‰çeK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?£è</w:t>
      </w:r>
      <w:r w:rsidRPr="00C91D9D">
        <w:rPr>
          <w:rFonts w:ascii="Courier New" w:hAnsi="Courier New" w:cs="Courier New"/>
          <w:sz w:val="21"/>
          <w:szCs w:val="21"/>
        </w:rPr>
        <w:cr/>
        <w:t>Å)</w:t>
      </w:r>
      <w:r w:rsidRPr="00C91D9D">
        <w:rPr>
          <w:rFonts w:ascii="Courier New" w:hAnsi="Courier New" w:cs="Courier New"/>
          <w:sz w:val="21"/>
          <w:szCs w:val="21"/>
        </w:rPr>
        <w:br/>
        <w:t>µrÿ©xïOÛãožÊß}™ï”òµ^ÜÃ~£¥xž{ÚÂÆ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‹ÛH˜Ý]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&gt;Ø[¹í¤ý</w:t>
      </w:r>
      <w:r w:rsidRPr="00C91D9D">
        <w:rPr>
          <w:rFonts w:ascii="Courier New" w:hAnsi="Courier New" w:cs="Courier New"/>
          <w:sz w:val="21"/>
          <w:szCs w:val="21"/>
        </w:rPr>
        <w:tab/>
        <w:t>û</w:t>
      </w:r>
    </w:p>
    <w:p w14:paraId="13AEE7FF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ŒNcTû</w:t>
      </w:r>
      <w:r w:rsidRPr="00C91D9D">
        <w:rPr>
          <w:rFonts w:ascii="Courier New" w:hAnsi="Courier New" w:cs="Courier New"/>
          <w:sz w:val="21"/>
          <w:szCs w:val="21"/>
        </w:rPr>
        <w:br w:type="page"/>
        <w:t>ó$…¨ïp÷õÈöÍF§ÚuK˜€Ã&gt;ˆ_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*ôÄûÕ"Øÿ9D°_-ÆI)ò4 €Æ^zÅ~µ›_§§ó</w:t>
      </w:r>
      <w:r w:rsidRPr="00C91D9D">
        <w:rPr>
          <w:rFonts w:ascii="Courier New" w:hAnsi="Courier New" w:cs="Courier New"/>
          <w:sz w:val="21"/>
          <w:szCs w:val="21"/>
        </w:rPr>
        <w:br w:type="column"/>
        <w:t>•¢Z·nû</w:t>
      </w:r>
      <w:r w:rsidRPr="00C91D9D">
        <w:rPr>
          <w:rFonts w:ascii="Courier New" w:hAnsi="Courier New" w:cs="Courier New"/>
          <w:sz w:val="21"/>
          <w:szCs w:val="21"/>
        </w:rPr>
        <w:br/>
        <w:t>s†ÆÿÜP‘/Îìn›Åëöø¢¢YÜeé›Û«¬í…)Jx=+Qœsº‘P@P@P@P@P@P@P@P@P@P@P@P@P@P@P@P@P@P@P@P@P@P@P@P@P@P@P@P@P@P@P@P@P@P@P@P@P@P@P@P@P@ÐÏUsÂuí?*ææT]ëåÉ“7tÍO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&lt;æ©©0ì§ño­¶)</w:t>
      </w:r>
    </w:p>
    <w:p w14:paraId="3806E84B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?æ‡5´L£&lt;NM{]—¸ã¬›'3*</w:t>
      </w:r>
      <w:r w:rsidRPr="00C91D9D">
        <w:rPr>
          <w:rFonts w:ascii="Courier New" w:hAnsi="Courier New" w:cs="Courier New"/>
          <w:sz w:val="21"/>
          <w:szCs w:val="21"/>
        </w:rPr>
        <w:br w:type="column"/>
        <w:t>r?7ó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ž¸ÁC&lt;z‹</w:t>
      </w:r>
      <w:r w:rsidRPr="00C91D9D">
        <w:rPr>
          <w:rFonts w:ascii="Courier New" w:hAnsi="Courier New" w:cs="Courier New"/>
          <w:sz w:val="21"/>
          <w:szCs w:val="21"/>
        </w:rPr>
        <w:br/>
        <w:t>ûOd(lüÿ¸é|</w:t>
      </w:r>
      <w:r w:rsidRPr="00C91D9D">
        <w:rPr>
          <w:rFonts w:ascii="Courier New" w:hAnsi="Courier New" w:cs="Courier New"/>
          <w:sz w:val="21"/>
          <w:szCs w:val="21"/>
        </w:rPr>
        <w:cr/>
        <w:t>ZmùCÍ¶Ðr</w:t>
      </w:r>
      <w:r w:rsidRPr="00C91D9D">
        <w:rPr>
          <w:rFonts w:ascii="Courier New" w:hAnsi="Courier New" w:cs="Courier New"/>
          <w:sz w:val="21"/>
          <w:szCs w:val="21"/>
        </w:rPr>
        <w:tab/>
        <w:t>—ðŒ®up+/§ñ+³£)</w:t>
      </w:r>
    </w:p>
    <w:p w14:paraId="7C0A6A19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”P;’Î§“ŸŸž3uªUg­Œ|GÍá§ºÖsîò</w:t>
      </w:r>
      <w:r w:rsidRPr="00C91D9D">
        <w:rPr>
          <w:rFonts w:ascii="Courier New" w:hAnsi="Courier New" w:cs="Courier New"/>
          <w:sz w:val="21"/>
          <w:szCs w:val="21"/>
        </w:rPr>
        <w:tab/>
        <w:t>£Öš²Äâ¿ez¼nwU×Ôª</w:t>
      </w:r>
      <w:r w:rsidRPr="00C91D9D">
        <w:rPr>
          <w:rFonts w:ascii="Courier New" w:hAnsi="Courier New" w:cs="Courier New"/>
          <w:sz w:val="21"/>
          <w:szCs w:val="21"/>
        </w:rPr>
        <w:noBreakHyphen/>
        <w:t>å@¼Ï£8¥ªÕ«þõŸŠáæ'WNð}š(ªú—©ÀeùéZw6</w:t>
      </w:r>
      <w:r w:rsidRPr="00C91D9D">
        <w:rPr>
          <w:rFonts w:ascii="Courier New" w:hAnsi="Courier New" w:cs="Courier New"/>
          <w:sz w:val="21"/>
          <w:szCs w:val="21"/>
        </w:rPr>
        <w:cr/>
      </w:r>
      <w:r w:rsidRPr="00C91D9D">
        <w:rPr>
          <w:rFonts w:ascii="Courier New" w:hAnsi="Courier New" w:cs="Courier New"/>
          <w:sz w:val="21"/>
          <w:szCs w:val="21"/>
        </w:rPr>
        <w:tab/>
        <w:t>ØZÌ¾=dÙntˆ</w:t>
      </w:r>
      <w:r w:rsidRPr="00C91D9D">
        <w:rPr>
          <w:rFonts w:ascii="Courier New" w:hAnsi="Courier New" w:cs="Courier New"/>
          <w:sz w:val="21"/>
          <w:szCs w:val="21"/>
        </w:rPr>
        <w:softHyphen/>
        <w:t>Ã½FV¸o”…</w:t>
      </w:r>
      <w:r w:rsidRPr="00C91D9D">
        <w:rPr>
          <w:rFonts w:ascii="Courier New" w:hAnsi="Courier New" w:cs="Courier New"/>
          <w:sz w:val="21"/>
          <w:szCs w:val="21"/>
        </w:rPr>
        <w:softHyphen/>
        <w:t>î=J¯¹9ìçi7Íù…ýºö;÷®vU„ƒì?Ë/y”{V[xî7]7ºÑJZÁwyÛ«¯æóÿ²?•(ÈÜþ}1ÿRBK4n¤*][ä—FÆèäŽ×,2Á£Ô+J¹Ü‡½ŠõJa£§Fq­ÕžZ£k]¹Ü,J|î*õƒðk</w:t>
      </w:r>
      <w:r w:rsidRPr="00C91D9D">
        <w:rPr>
          <w:rFonts w:ascii="Courier New" w:hAnsi="Courier New" w:cs="Courier New"/>
          <w:sz w:val="21"/>
          <w:szCs w:val="21"/>
        </w:rPr>
        <w:noBreakHyphen/>
        <w:t>*È¤‘”ïéÍNQJQù&gt;?ØÜŽ:§ëí_Ç´Úaõ©%ŠË®x»ÅZ­D¢i­ŒáÖêôdëÚs—Þ&lt;F‹|ŸÛiˆŸò=¾›g|zŠVh†_ì\íÚPÂc¨ã×Uüè¸,C€&lt;ƒsÀuÜ¾‡Üîf|Þî6æ+^ýN€{)tP¢nÄ/lÒ´RE¿È-8Ê„Pù€L±eLá¤</w:t>
      </w:r>
      <w:r w:rsidRPr="00C91D9D">
        <w:rPr>
          <w:rFonts w:ascii="Courier New" w:hAnsi="Courier New" w:cs="Courier New"/>
          <w:sz w:val="21"/>
          <w:szCs w:val="21"/>
        </w:rPr>
        <w:tab/>
        <w:t>.z#Î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g-š</w:t>
      </w:r>
      <w:r w:rsidRPr="00C91D9D">
        <w:rPr>
          <w:rFonts w:ascii="Courier New" w:hAnsi="Courier New" w:cs="Courier New"/>
          <w:sz w:val="21"/>
          <w:szCs w:val="21"/>
        </w:rPr>
        <w:br w:type="column"/>
        <w:t>6œ¼H¯xÂÒ(l‡à®SôšW9˜ÊsÜwˆ[¸Ÿ‹</w:t>
      </w:r>
      <w:r w:rsidRPr="00C91D9D">
        <w:rPr>
          <w:rFonts w:ascii="Courier New" w:hAnsi="Courier New" w:cs="Courier New"/>
          <w:sz w:val="21"/>
          <w:szCs w:val="21"/>
        </w:rPr>
        <w:br w:type="column"/>
        <w:t>ãzƒýÕº¶Äã4Æ¡Ä]&lt;Ï+6…</w:t>
      </w:r>
      <w:r w:rsidRPr="00C91D9D">
        <w:rPr>
          <w:rFonts w:ascii="Courier New" w:hAnsi="Courier New" w:cs="Courier New"/>
          <w:sz w:val="21"/>
          <w:szCs w:val="21"/>
        </w:rPr>
        <w:softHyphen/>
        <w:t>Q{&gt;÷ùŒ¯</w:t>
      </w:r>
      <w:r w:rsidRPr="00C91D9D">
        <w:rPr>
          <w:rFonts w:ascii="Courier New" w:hAnsi="Courier New" w:cs="Courier New"/>
          <w:sz w:val="21"/>
          <w:szCs w:val="21"/>
        </w:rPr>
        <w:noBreakHyphen/>
        <w:t>¤7|‡‡N™‹+¢T€°</w:t>
      </w:r>
      <w:r w:rsidRPr="00C91D9D">
        <w:rPr>
          <w:rFonts w:ascii="Courier New" w:hAnsi="Courier New" w:cs="Courier New"/>
          <w:sz w:val="21"/>
          <w:szCs w:val="21"/>
        </w:rPr>
        <w:br/>
        <w:t>^Bç©‡$ÉS&gt;ÅcõZU·™ì›"–è</w:t>
      </w:r>
      <w:r w:rsidRPr="00C91D9D">
        <w:rPr>
          <w:rFonts w:ascii="Courier New" w:hAnsi="Courier New" w:cs="Courier New"/>
          <w:sz w:val="21"/>
          <w:szCs w:val="21"/>
        </w:rPr>
        <w:br/>
      </w:r>
      <w:r w:rsidRPr="00C91D9D">
        <w:rPr>
          <w:rFonts w:ascii="Courier New" w:hAnsi="Courier New" w:cs="Courier New"/>
          <w:sz w:val="21"/>
          <w:szCs w:val="21"/>
        </w:rPr>
        <w:cr/>
        <w:t>DÀf`mÆ­uÕYÕZ·«¡</w:t>
      </w:r>
      <w:r w:rsidRPr="00C91D9D">
        <w:rPr>
          <w:rFonts w:ascii="Courier New" w:hAnsi="Courier New" w:cs="Courier New"/>
          <w:sz w:val="21"/>
          <w:szCs w:val="21"/>
        </w:rPr>
        <w:br/>
        <w:t>( [2½~ƒùÙ&amp;Cß]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$ohf#ÈDm0²Ð©J2YC&amp;ù</w:t>
      </w:r>
      <w:r w:rsidRPr="00C91D9D">
        <w:rPr>
          <w:rFonts w:ascii="Courier New" w:hAnsi="Courier New" w:cs="Courier New"/>
          <w:sz w:val="21"/>
          <w:szCs w:val="21"/>
        </w:rPr>
        <w:br w:type="page"/>
        <w:t>!r©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PñSÝm³xÝ</w:t>
      </w:r>
      <w:r w:rsidRPr="00C91D9D">
        <w:rPr>
          <w:rFonts w:ascii="Courier New" w:hAnsi="Courier New" w:cs="Courier New"/>
          <w:sz w:val="21"/>
          <w:szCs w:val="21"/>
        </w:rPr>
        <w:noBreakHyphen/>
        <w:t>Ÿ$©NÍI±z&lt;É</w:t>
      </w:r>
      <w:r w:rsidRPr="00C91D9D">
        <w:rPr>
          <w:rFonts w:ascii="Courier New" w:hAnsi="Courier New" w:cs="Courier New"/>
          <w:sz w:val="21"/>
          <w:szCs w:val="21"/>
        </w:rPr>
        <w:cr/>
        <w:t>NGDé¡Â^¨9‰âÜG</w:t>
      </w:r>
      <w:r w:rsidRPr="00C91D9D">
        <w:rPr>
          <w:rFonts w:ascii="Courier New" w:hAnsi="Courier New" w:cs="Courier New"/>
          <w:sz w:val="21"/>
          <w:szCs w:val="21"/>
        </w:rPr>
        <w:noBreakHyphen/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P@P@P@P@P@P@P@P@P@P@P@P@P@P@P@P@P@P@P@P@P@P@P@P@P@P@P@P@P@P@P@P@P@P@P@P@P@P@P@P@P@P@?TÍ</w:t>
      </w:r>
      <w:r w:rsidRPr="00C91D9D">
        <w:rPr>
          <w:rFonts w:ascii="Courier New" w:hAnsi="Courier New" w:cs="Courier New"/>
          <w:sz w:val="21"/>
          <w:szCs w:val="21"/>
        </w:rPr>
        <w:tab/>
        <w:t>w”ðƒb¾JË</w:t>
      </w:r>
      <w:r w:rsidRPr="00C91D9D">
        <w:rPr>
          <w:rFonts w:ascii="Courier New" w:hAnsi="Courier New" w:cs="Courier New"/>
          <w:sz w:val="21"/>
          <w:szCs w:val="21"/>
        </w:rPr>
        <w:tab/>
        <w:t>&lt;}š'ø÷Zj¢É </w:t>
      </w:r>
      <w:r w:rsidRPr="00C91D9D">
        <w:rPr>
          <w:rFonts w:ascii="Courier New" w:hAnsi="Courier New" w:cs="Courier New"/>
          <w:sz w:val="21"/>
          <w:szCs w:val="21"/>
        </w:rPr>
        <w:tab/>
      </w:r>
      <w:r w:rsidRPr="00C91D9D">
        <w:rPr>
          <w:rFonts w:ascii="Courier New" w:hAnsi="Courier New" w:cs="Courier New"/>
          <w:sz w:val="21"/>
          <w:szCs w:val="21"/>
        </w:rPr>
        <w:br/>
        <w:t>X£¾’pGRµ®uÏ¢9…Þpðz†ùßP( ÍùŠš£k=q.î§™=&lt;ÊmÅ¢ø+M™ÚèQ</w:t>
      </w:r>
      <w:r w:rsidRPr="00C91D9D">
        <w:rPr>
          <w:rFonts w:ascii="Courier New" w:hAnsi="Courier New" w:cs="Courier New"/>
          <w:sz w:val="21"/>
          <w:szCs w:val="21"/>
        </w:rPr>
        <w:br w:type="column"/>
        <w:t>Ä{¬ÕÊÛ¿Œi³ÃêSK—]ñ*v‹&gt;ìU¬WÞ5ÃµEU¾ÇëvWxß—´Úku–ªV¯ú×ÏŠáÞSüÝ§Êâó(</w:t>
      </w:r>
      <w:r w:rsidRPr="00C91D9D">
        <w:rPr>
          <w:rFonts w:ascii="Courier New" w:hAnsi="Courier New" w:cs="Courier New"/>
          <w:sz w:val="21"/>
          <w:szCs w:val="21"/>
        </w:rPr>
        <w:br w:type="column"/>
        <w:t>‡…á™Ce*NË</w:t>
      </w:r>
      <w:r w:rsidRPr="00C91D9D">
        <w:rPr>
          <w:rFonts w:ascii="Courier New" w:hAnsi="Courier New" w:cs="Courier New"/>
          <w:sz w:val="21"/>
          <w:szCs w:val="21"/>
        </w:rPr>
        <w:noBreakHyphen/>
        <w:t>ó…1ÒÕFÂL„¢ÐLAöZ¦ëøÕéÉ®¡~×µîZ~Å34@Ëôæ&lt;</w:t>
      </w:r>
      <w:r w:rsidRPr="00C91D9D">
        <w:rPr>
          <w:rFonts w:ascii="Courier New" w:hAnsi="Courier New" w:cs="Courier New"/>
          <w:sz w:val="21"/>
          <w:szCs w:val="21"/>
        </w:rPr>
        <w:cr/>
        <w:t>­¶pó™Ãþû¸ñ'¾Cí.^àE</w:t>
      </w:r>
      <w:r w:rsidRPr="00C91D9D">
        <w:rPr>
          <w:rFonts w:ascii="Courier New" w:hAnsi="Courier New" w:cs="Courier New"/>
          <w:sz w:val="21"/>
          <w:szCs w:val="21"/>
        </w:rPr>
        <w:noBreakHyphen/>
        <w:t>£å:~I}ÜLíÔnŒJ¢ŒDªµòoƒÈ!ØÈÏ¹…_ò“ðc~Vù7ÿ|.QPöî§Yž¥îÕQbËfüØZWU­u»JÕkUÝÞ¿E[</w:t>
      </w:r>
      <w:r w:rsidRPr="00C91D9D">
        <w:rPr>
          <w:rFonts w:ascii="Courier New" w:hAnsi="Courier New" w:cs="Courier New"/>
          <w:sz w:val="21"/>
          <w:szCs w:val="21"/>
        </w:rPr>
        <w:br w:type="page"/>
        <w:t>W÷M™róm‡4ÝàÒN]›¢ù³&lt;‘®kIôÊÁ¿òTh˜¦hÉC}ûi‚§)D]3ÿGA</w:t>
      </w:r>
    </w:p>
    <w:p w14:paraId="36952DA7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ñÔ¢ô—;2³.lôÔ(®È·&amp;¾šHÓ¾</w:t>
      </w:r>
      <w:r w:rsidRPr="00C91D9D">
        <w:rPr>
          <w:rFonts w:ascii="Courier New" w:hAnsi="Courier New" w:cs="Courier New"/>
          <w:sz w:val="21"/>
          <w:szCs w:val="21"/>
        </w:rPr>
        <w:softHyphen/>
        <w:t>ò¹ÿ©?ÃÂÏUÞ/S˜öû(pT’Hh© [¦zTÁ½’„P¥w­óWHÔ@yn~rNšÑˆšRÎ±fLÍ&gt;(‘ñ»'R®¸ú´ôýæ´§È~ &gt;íÐ‘ŒüÝ»÷ÅG&gt;U•Õü4sí—IŠÒ,bfÞî‚ô÷</w:t>
      </w:r>
      <w:r w:rsidRPr="00C91D9D">
        <w:rPr>
          <w:rFonts w:ascii="Courier New" w:hAnsi="Courier New" w:cs="Courier New"/>
          <w:sz w:val="21"/>
          <w:szCs w:val="21"/>
        </w:rPr>
        <w:softHyphen/>
        <w:t>}Pî·</w:t>
      </w:r>
      <w:r w:rsidRPr="00C91D9D">
        <w:rPr>
          <w:rFonts w:ascii="Courier New" w:hAnsi="Courier New" w:cs="Courier New"/>
          <w:sz w:val="21"/>
          <w:szCs w:val="21"/>
        </w:rPr>
        <w:softHyphen/>
        <w:t>æ+UÖ:‡ºþë–¨Jò¬UÒ×¬+³FÖ~~</w:t>
      </w:r>
      <w:r w:rsidRPr="00C91D9D">
        <w:rPr>
          <w:rFonts w:ascii="Courier New" w:hAnsi="Courier New" w:cs="Courier New"/>
          <w:sz w:val="21"/>
          <w:szCs w:val="21"/>
        </w:rPr>
        <w:br w:type="page"/>
        <w:t>7æMÉ”</w:t>
      </w:r>
    </w:p>
    <w:p w14:paraId="14054127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—íÒô³ÔJ#4ßx8{ù6ÿiüa8çc×</w:t>
      </w:r>
      <w:r w:rsidRPr="00C91D9D">
        <w:rPr>
          <w:rFonts w:ascii="Courier New" w:hAnsi="Courier New" w:cs="Courier New"/>
          <w:sz w:val="21"/>
          <w:szCs w:val="21"/>
        </w:rPr>
        <w:softHyphen/>
        <w:t>¹ÄŽ„Ø’Dv…g¹ãwKe&gt;‘.P…½e&amp;tF</w:t>
      </w:r>
      <w:r w:rsidRPr="00C91D9D">
        <w:rPr>
          <w:rFonts w:ascii="Courier New" w:hAnsi="Courier New" w:cs="Courier New"/>
          <w:sz w:val="21"/>
          <w:szCs w:val="21"/>
        </w:rPr>
        <w:cr/>
        <w:t>qÁŽ`ÿ‡±OeTÂ]w@Ýz)ê$¨M¯S~z¢–ü¨Ø-=h}@P@P@Ðÿ</w:t>
      </w:r>
      <w:r w:rsidRPr="00C91D9D">
        <w:rPr>
          <w:rFonts w:ascii="Courier New" w:hAnsi="Courier New" w:cs="Courier New"/>
          <w:sz w:val="21"/>
          <w:szCs w:val="21"/>
        </w:rPr>
        <w:br/>
        <w:t>Us.˜’æÑ—ª¸Ôò3Ü·¡r</w:t>
      </w:r>
      <w:r w:rsidRPr="00C91D9D">
        <w:rPr>
          <w:rFonts w:ascii="Courier New" w:hAnsi="Courier New" w:cs="Courier New"/>
          <w:sz w:val="21"/>
          <w:szCs w:val="21"/>
        </w:rPr>
        <w:tab/>
        <w:t>ñÀ]²DMÔàtXŽKÓ4¸Õ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( €Æ(·6</w:t>
      </w:r>
      <w:r w:rsidRPr="00C91D9D">
        <w:rPr>
          <w:rFonts w:ascii="Courier New" w:hAnsi="Courier New" w:cs="Courier New"/>
          <w:sz w:val="21"/>
          <w:szCs w:val="21"/>
        </w:rPr>
        <w:softHyphen/>
        <w:t>ú±gÃu­“æyu</w:t>
      </w:r>
      <w:r w:rsidRPr="00C91D9D">
        <w:rPr>
          <w:rFonts w:ascii="Courier New" w:hAnsi="Courier New" w:cs="Courier New"/>
          <w:sz w:val="21"/>
          <w:szCs w:val="21"/>
        </w:rPr>
        <w:cr/>
        <w:t>hÌg„bDéV…F</w:t>
      </w:r>
      <w:r w:rsidRPr="00C91D9D">
        <w:rPr>
          <w:rFonts w:ascii="Courier New" w:hAnsi="Courier New" w:cs="Courier New"/>
          <w:sz w:val="21"/>
          <w:szCs w:val="21"/>
        </w:rPr>
        <w:noBreakHyphen/>
        <w:t>gGu</w:t>
      </w:r>
    </w:p>
    <w:p w14:paraId="28A134B5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( €</w:t>
      </w:r>
    </w:p>
    <w:p w14:paraId="4B6FDECB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( €n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ªæ¬ÛÈ f­x²|‹‡jyT¤Š|¿À«8ä¹““’,YËàVÎ—§"c</w:t>
      </w:r>
    </w:p>
    <w:p w14:paraId="1DC2DFD3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èVƒâVÎç¨ÓŸD©ÓÝuú¡±uCó@P@P@¿&amp;TÍáè­µP©[¨õëÝ^{JT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ˆ¼¼mwÛêœŠKMÆ</w:t>
      </w:r>
      <w:r w:rsidRPr="00C91D9D">
        <w:rPr>
          <w:rFonts w:ascii="Courier New" w:hAnsi="Courier New" w:cs="Courier New"/>
          <w:sz w:val="21"/>
          <w:szCs w:val="21"/>
        </w:rPr>
        <w:br/>
        <w:t>}@ô‹$(,so~nO8ZÝºÍ( €</w:t>
      </w:r>
    </w:p>
    <w:p w14:paraId="58115F78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( €</w:t>
      </w:r>
    </w:p>
    <w:p w14:paraId="2D8852D1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èW„š/L?3ÿŒ9éÖlþÈZ1žRÑÂÈºŠŸŒ'Ö‘™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Ð/“ °”¿ùuz4úxÖ˜µ~ì‘uš èó›[(z¹U”ÖÇ^9€</w:t>
      </w:r>
    </w:p>
    <w:p w14:paraId="61DDD5B2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( €</w:t>
      </w:r>
    </w:p>
    <w:p w14:paraId="165BE93B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( €~½‰s\ƒÓ±ßç±Ú”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ñ</w:t>
      </w:r>
      <w:r w:rsidRPr="00C91D9D">
        <w:rPr>
          <w:rFonts w:ascii="Courier New" w:hAnsi="Courier New" w:cs="Courier New"/>
          <w:sz w:val="21"/>
          <w:szCs w:val="21"/>
        </w:rPr>
        <w:noBreakHyphen/>
        <w:t>¯âS¼×”øœ8ó+¸”Ú’!ÝóöUn·êr«ŠÜ#öÐ/“ „]¥y´³„</w:t>
      </w:r>
      <w:r w:rsidRPr="00C91D9D">
        <w:rPr>
          <w:rFonts w:ascii="Courier New" w:hAnsi="Courier New" w:cs="Courier New"/>
          <w:sz w:val="21"/>
          <w:szCs w:val="21"/>
        </w:rPr>
        <w:softHyphen/>
        <w:t>ó</w:t>
      </w:r>
    </w:p>
    <w:p w14:paraId="5F0F2E8F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ws“$ã:ææÇß¥gb±P@P@P@¥Ê·Ø¬¸ìXkFè</w:t>
      </w:r>
      <w:r w:rsidRPr="00C91D9D">
        <w:rPr>
          <w:rFonts w:ascii="Courier New" w:hAnsi="Courier New" w:cs="Courier New"/>
          <w:sz w:val="21"/>
          <w:szCs w:val="21"/>
        </w:rPr>
        <w:separator/>
      </w:r>
    </w:p>
    <w:p w14:paraId="647A11A4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( _0Aá‰ðÍ¯Sžù Rß=‘ÄÕ§¥ï7O*²ä}ûöd¥§ÅG&gt;U•Õü4sí—i‰”Î,[fÞî‚ô÷</w:t>
      </w:r>
      <w:r w:rsidRPr="00C91D9D">
        <w:rPr>
          <w:rFonts w:ascii="Courier New" w:hAnsi="Courier New" w:cs="Courier New"/>
          <w:sz w:val="21"/>
          <w:szCs w:val="21"/>
        </w:rPr>
        <w:softHyphen/>
        <w:t>}Pà·</w:t>
      </w:r>
      <w:r w:rsidRPr="00C91D9D">
        <w:rPr>
          <w:rFonts w:ascii="Courier New" w:hAnsi="Courier New" w:cs="Courier New"/>
          <w:sz w:val="21"/>
          <w:szCs w:val="21"/>
        </w:rPr>
        <w:softHyphen/>
        <w:t>æ+UÖ:‡ºþë–¨Úñ¬ÕÎ×¬$³FÖ~~¬¶¢ÍùŠÑ˜Ë4&gt;ò/ ÿ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ÿÿì[ÛÆÇ¿</w:t>
      </w:r>
    </w:p>
    <w:p w14:paraId="3A03BDC9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«¶iZÀ+^usW…®¶‘ØP½</w:t>
      </w:r>
      <w:r w:rsidRPr="00C91D9D">
        <w:rPr>
          <w:rFonts w:ascii="Courier New" w:hAnsi="Courier New" w:cs="Courier New"/>
          <w:sz w:val="21"/>
          <w:szCs w:val="21"/>
        </w:rPr>
        <w:br w:type="column"/>
      </w:r>
      <w:r w:rsidRPr="00C91D9D">
        <w:rPr>
          <w:rFonts w:ascii="Courier New" w:hAnsi="Courier New" w:cs="Courier New"/>
          <w:sz w:val="21"/>
          <w:szCs w:val="21"/>
        </w:rPr>
        <w:continuationSeparator/>
      </w:r>
    </w:p>
    <w:p w14:paraId="3C948F80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ŠI¬)’%G»^E‚¢íSò’¼R¤éå¡H¦E€¢E[ÀBúÒo‘OÒ9Cj/Úõ†ÖjWâê¿€-ÎœùËÎœÑE×</w:t>
      </w:r>
    </w:p>
    <w:p w14:paraId="2A520648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Åú÷jñ³V¬Ôömo· ËºâA-êEt.=˜NÒ*GâÂ(v{ÑnAU;†¥YfAžInˆºÏ©9;v\w·Ð</w:t>
      </w:r>
    </w:p>
    <w:p w14:paraId="27C7B766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¦‘Ë"å;(ˆÚqÃÏÖ:ñéªë4ÔÅ ¼~›J&lt;¨ý(</w:t>
      </w:r>
    </w:p>
    <w:p w14:paraId="33D38338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Íå</w:t>
      </w:r>
    </w:p>
    <w:p w14:paraId="545DD9E7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P€ 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(@ú2 ¼&gt;ûó0q†õWoýƒ ÇÌ</w:t>
      </w:r>
      <w:r w:rsidRPr="00C91D9D">
        <w:rPr>
          <w:rFonts w:ascii="Courier New" w:hAnsi="Courier New" w:cs="Courier New"/>
          <w:sz w:val="21"/>
          <w:szCs w:val="21"/>
        </w:rPr>
        <w:noBreakHyphen/>
        <w:t>°HÛy:ñz¯Ý‚;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 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ÝÔõ¼¨0</w:t>
      </w:r>
    </w:p>
    <w:p w14:paraId="2F7D559A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‚a'"^~²ÝB2ÏÛãvÄ“Æ6Xéû³OŸÿvöÁ‚êÏ—¨ã6^žçŸá1·­ HÀ 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(@</w:t>
      </w:r>
    </w:p>
    <w:p w14:paraId="7649B0E3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P€t</w:t>
      </w:r>
      <w:r w:rsidRPr="00C91D9D">
        <w:rPr>
          <w:rFonts w:ascii="Courier New" w:hAnsi="Courier New" w:cs="Courier New"/>
          <w:sz w:val="21"/>
          <w:szCs w:val="21"/>
        </w:rPr>
        <w:tab/>
        <w:t>ØßSK‘í´¾LÀ</w:t>
      </w:r>
      <w:r w:rsidRPr="00C91D9D">
        <w:rPr>
          <w:rFonts w:ascii="Courier New" w:hAnsi="Courier New" w:cs="Courier New"/>
          <w:sz w:val="21"/>
          <w:szCs w:val="21"/>
        </w:rPr>
        <w:br w:type="column"/>
        <w:t>ƒ€ç=+þe­r ™µÐŽì{ƒÝ‚VU»v¥\µœ=åT[NÿDŠF‚™¦ÕÖõ£ª6ÚSÓ™rKï˜G÷N\,;Lµ¼¸&gt;ñº¢•n°§|½Ýw(ˆƒ!WÞ</w:t>
      </w:r>
    </w:p>
    <w:p w14:paraId="0413DA4C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§3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›3!“ª›·Tý–^z¤Ukfµ¦ªoŸ”’¤JÛ‡³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 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èK&gt;â°_Ç¬ò³ÿýjö§oùá‚òsœ²ÿG^ý —·þ—</w:t>
      </w:r>
      <w:r w:rsidRPr="00C91D9D">
        <w:rPr>
          <w:rFonts w:ascii="Courier New" w:hAnsi="Courier New" w:cs="Courier New"/>
          <w:sz w:val="21"/>
          <w:szCs w:val="21"/>
        </w:rPr>
        <w:softHyphen/>
        <w:t>Âþ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(@</w:t>
      </w:r>
    </w:p>
    <w:p w14:paraId="08AA4365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P€ 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]+¨X’ü›Š˜’n§õeê~Â®]t'öˆi;¡?Â¨</w:t>
      </w:r>
    </w:p>
    <w:p w14:paraId="06E82C7F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P€npÜÊm&gt;vƒuúÕ»</w:t>
      </w:r>
      <w:r w:rsidRPr="00C91D9D">
        <w:rPr>
          <w:rFonts w:ascii="Courier New" w:hAnsi="Courier New" w:cs="Courier New"/>
          <w:sz w:val="21"/>
          <w:szCs w:val="21"/>
        </w:rPr>
        <w:softHyphen/>
        <w:t>&gt;ÿâùŸ4›ë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ò§³Ï3‰³ù¹c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‘Õ»GA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 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(@</w:t>
      </w:r>
    </w:p>
    <w:p w14:paraId="13FFBD76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P€ k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åõçïÏ~M˜”n§ýe:–Ù„%ÿãû,</w:t>
      </w:r>
      <w:r w:rsidRPr="00C91D9D">
        <w:rPr>
          <w:rFonts w:ascii="Courier New" w:hAnsi="Courier New" w:cs="Courier New"/>
          <w:sz w:val="21"/>
          <w:szCs w:val="21"/>
        </w:rPr>
        <w:pgNum/>
      </w:r>
    </w:p>
    <w:p w14:paraId="5514099E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P€nzÜB:võ:}5¯:ÍsÆøÎ“­ç5_ìˆn]js7ð÷}”‰¢Þv†//¡Ä‹ 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(@</w:t>
      </w:r>
    </w:p>
    <w:p w14:paraId="7CC1E39D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P€t}óæçŸÏ~CÈll§ýe:~ÁòœÝˆç®?Š“]…L‚åáSÕØ</w:t>
      </w:r>
      <w:r w:rsidRPr="00C91D9D">
        <w:rPr>
          <w:rFonts w:ascii="Courier New" w:hAnsi="Courier New" w:cs="Courier New"/>
          <w:sz w:val="21"/>
          <w:szCs w:val="21"/>
        </w:rPr>
        <w:noBreakHyphen/>
        <w:t>(@º¡ Ø</w:t>
      </w:r>
      <w:r w:rsidRPr="00C91D9D">
        <w:rPr>
          <w:rFonts w:ascii="Courier New" w:hAnsi="Courier New" w:cs="Courier New"/>
          <w:sz w:val="21"/>
          <w:szCs w:val="21"/>
        </w:rPr>
        <w:noBreakHyphen/>
        <w:t>Y=(}</w:t>
      </w:r>
      <w:r w:rsidRPr="00C91D9D">
        <w:rPr>
          <w:rFonts w:ascii="Courier New" w:hAnsi="Courier New" w:cs="Courier New"/>
          <w:sz w:val="21"/>
          <w:szCs w:val="21"/>
        </w:rPr>
        <w:cr/>
        <w:t>ÖÝÃpÌ|y)¯ïîÜ çôì£ÿÞ”¯)G8Ùâ¸7{</w:t>
      </w:r>
      <w:r w:rsidRPr="00C91D9D">
        <w:rPr>
          <w:rFonts w:ascii="Courier New" w:hAnsi="Courier New" w:cs="Courier New"/>
          <w:sz w:val="21"/>
          <w:szCs w:val="21"/>
        </w:rPr>
        <w:softHyphen/>
        <w:t> 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(@</w:t>
      </w:r>
    </w:p>
    <w:p w14:paraId="3545E97C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P€ 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šçEâk³ßQkD¸Ï2îãLc</w:t>
      </w:r>
      <w:r w:rsidRPr="00C91D9D">
        <w:rPr>
          <w:rFonts w:ascii="Courier New" w:hAnsi="Courier New" w:cs="Courier New"/>
          <w:sz w:val="21"/>
          <w:szCs w:val="21"/>
        </w:rPr>
        <w:noBreakHyphen/>
        <w:t>LÞš,¾7,¿Û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E—³</w:t>
      </w:r>
      <w:r w:rsidRPr="00C91D9D">
        <w:rPr>
          <w:rFonts w:ascii="Courier New" w:hAnsi="Courier New" w:cs="Courier New"/>
          <w:sz w:val="21"/>
          <w:szCs w:val="21"/>
        </w:rPr>
        <w:tab/>
        <w:t>&gt;1P€t³A±%p:]</w:t>
      </w:r>
      <w:r w:rsidRPr="00C91D9D">
        <w:rPr>
          <w:rFonts w:ascii="Courier New" w:hAnsi="Courier New" w:cs="Courier New"/>
          <w:sz w:val="21"/>
          <w:szCs w:val="21"/>
        </w:rPr>
        <w:br w:type="page"/>
        <w:t>ú¹Þx¯Î&gt;¹!Ïf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-</w:t>
      </w:r>
      <w:r w:rsidRPr="00C91D9D">
        <w:rPr>
          <w:rFonts w:ascii="Courier New" w:hAnsi="Courier New" w:cs="Courier New"/>
          <w:sz w:val="21"/>
          <w:szCs w:val="21"/>
        </w:rPr>
        <w:noBreakHyphen/>
        <w:t>•o Ò 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(@</w:t>
      </w:r>
    </w:p>
    <w:p w14:paraId="561AFFCE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P€t ¼þü\é•ƒ"5¾IÉÔx/</w:t>
      </w:r>
    </w:p>
    <w:p w14:paraId="64D45FCB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Âùq€ ›</w:t>
      </w:r>
      <w:r w:rsidRPr="00C91D9D">
        <w:rPr>
          <w:rFonts w:ascii="Courier New" w:hAnsi="Courier New" w:cs="Courier New"/>
          <w:sz w:val="21"/>
          <w:szCs w:val="21"/>
        </w:rPr>
        <w:cr/>
        <w:t>ŠüøêAûÇÏ-'ð¦~z£©=;æ™?`ôìkFÌ~"ï’ß–øÅWï~œO9a€PH’sõ#è­&gt;èýA 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(@</w:t>
      </w:r>
    </w:p>
    <w:p w14:paraId="426BE668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P€t@óœ+e³?PoRè9Þqã¾@‡</w:t>
      </w:r>
      <w:r w:rsidRPr="00C91D9D">
        <w:rPr>
          <w:rFonts w:ascii="Courier New" w:hAnsi="Courier New" w:cs="Courier New"/>
          <w:sz w:val="21"/>
          <w:szCs w:val="21"/>
        </w:rPr>
        <w:softHyphen/>
        <w:t>z</w:t>
      </w:r>
      <w:r w:rsidRPr="00C91D9D">
        <w:rPr>
          <w:rFonts w:ascii="Courier New" w:hAnsi="Courier New" w:cs="Courier New"/>
          <w:sz w:val="21"/>
          <w:szCs w:val="21"/>
        </w:rPr>
        <w:br w:type="page"/>
        <w:t>_Ÿ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Ç(@zM*·{y~Ô5gŸÌÞtnÈS</w:t>
      </w:r>
      <w:r w:rsidRPr="00C91D9D">
        <w:rPr>
          <w:rFonts w:ascii="Courier New" w:hAnsi="Courier New" w:cs="Courier New"/>
          <w:sz w:val="21"/>
          <w:szCs w:val="21"/>
        </w:rPr>
        <w:br w:type="column"/>
        <w:t>Ãrõ</w:t>
      </w:r>
      <w:r w:rsidRPr="00C91D9D">
        <w:rPr>
          <w:rFonts w:ascii="Courier New" w:hAnsi="Courier New" w:cs="Courier New"/>
          <w:sz w:val="21"/>
          <w:szCs w:val="21"/>
        </w:rPr>
        <w:noBreakHyphen/>
        <w:t>ò“¼</w:t>
      </w:r>
      <w:r w:rsidRPr="00C91D9D">
        <w:rPr>
          <w:rFonts w:ascii="Courier New" w:hAnsi="Courier New" w:cs="Courier New"/>
          <w:sz w:val="21"/>
          <w:szCs w:val="21"/>
        </w:rPr>
        <w:br w:type="page"/>
        <w:t>Ë¿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P€ 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(@</w:t>
      </w:r>
    </w:p>
    <w:p w14:paraId="407300B1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Ð5ƒòú+ö$¼=û+Õ!ù¶.pÓÒã¬¿‡¯˜‡÷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 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½Ö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…÷Ë¯^§³¾ûÕ/&gt;}ç›PíöúÀÏ`|€ 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(@</w:t>
      </w:r>
    </w:p>
    <w:p w14:paraId="16EE6922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P€®”×Ÿ&lt;ûU`Rºö¿iIã¡èø‘Ý÷RÆð}€ × 2^½NØjìA­Ûkÿw`|€ 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(@</w:t>
      </w:r>
    </w:p>
    <w:p w14:paraId="5344073B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Ðm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Íõ/</w:t>
      </w:r>
      <w:r w:rsidRPr="00C91D9D">
        <w:rPr>
          <w:rFonts w:ascii="Courier New" w:hAnsi="Courier New" w:cs="Courier New"/>
          <w:sz w:val="21"/>
          <w:szCs w:val="21"/>
        </w:rPr>
        <w:cr/>
        <w:t>ýeöUàSžðŸeüg8ò›¥oˆñúMJ®;A„¼:¢@</w:t>
      </w:r>
    </w:p>
    <w:p w14:paraId="73D64004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Ðk</w:t>
      </w:r>
    </w:p>
    <w:p w14:paraId="7D62D4A2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PÈ«¯´</w:t>
      </w:r>
      <w:r w:rsidRPr="00C91D9D">
        <w:rPr>
          <w:rFonts w:ascii="Courier New" w:hAnsi="Courier New" w:cs="Courier New"/>
          <w:sz w:val="21"/>
          <w:szCs w:val="21"/>
        </w:rPr>
        <w:softHyphen/>
        <w:t>ÉKx}ç=šg”Ÿ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ä7äÁŒHr.òK„€ 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(@</w:t>
      </w:r>
    </w:p>
    <w:p w14:paraId="53843C5E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Ðm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Íó²æÙìïTÆŠî³Œû`7aƒe±Ã›</w:t>
      </w:r>
      <w:r w:rsidRPr="00C91D9D">
        <w:rPr>
          <w:rFonts w:ascii="Courier New" w:hAnsi="Courier New" w:cs="Courier New"/>
          <w:sz w:val="21"/>
          <w:szCs w:val="21"/>
        </w:rPr>
        <w:tab/>
        <w:t>F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(@¯'@a3aõ:å?¨&gt;›ýŠèÆ»ê«ðÒmõ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ùc»wÃ1ó¡Y€ 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(@</w:t>
      </w:r>
    </w:p>
    <w:p w14:paraId="130CC32F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ÐŒ ¼þ­Ù?©ŒIô‚æú-òÓ˜“·&amp;Þ‚—äxËáG™DÉ‡y"æÝ Í —³‰F{(;$×™D&amp;€ °f</w:t>
      </w:r>
      <w:r w:rsidRPr="00C91D9D">
        <w:rPr>
          <w:rFonts w:ascii="Courier New" w:hAnsi="Courier New" w:cs="Courier New"/>
          <w:sz w:val="21"/>
          <w:szCs w:val="21"/>
        </w:rPr>
        <w:softHyphen/>
        <w:t>ä%B9¢[×ŸÚÜ</w:t>
      </w:r>
      <w:r w:rsidRPr="00C91D9D">
        <w:rPr>
          <w:rFonts w:ascii="Courier New" w:hAnsi="Courier New" w:cs="Courier New"/>
          <w:sz w:val="21"/>
          <w:szCs w:val="21"/>
        </w:rPr>
        <w:cr/>
        <w:t>ü=üàãv»í÷fÿÂ“ 9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u}ºÔì4êÁžòq ï»NÄÁ+oÑ€Î</w:t>
      </w:r>
      <w:r w:rsidRPr="00C91D9D">
        <w:rPr>
          <w:rFonts w:ascii="Courier New" w:hAnsi="Courier New" w:cs="Courier New"/>
          <w:sz w:val="21"/>
          <w:szCs w:val="21"/>
        </w:rPr>
        <w:br w:type="page"/>
        <w:t>l.f½ºª›·Tý–^z¤Ukfµ¦ªo'bÍ&amp;qMÓjëº¬çõW&lt;~{Ì'Þ+#~ûÔ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)ÊÞåk(Ñ”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Í¬Q½'p,Cë¶ôR³ k9{Ê©¶œþÑQwå–Þ1«N©|^ÙfC{êñ³—÷ì¦öY­™æYç¯geÖ</w:t>
      </w:r>
      <w:r w:rsidRPr="00C91D9D">
        <w:rPr>
          <w:rFonts w:ascii="Courier New" w:hAnsi="Courier New" w:cs="Courier New"/>
          <w:sz w:val="21"/>
          <w:szCs w:val="21"/>
        </w:rPr>
        <w:br w:type="page"/>
        <w:t>­¢êÍÆi™­nYíèÒ)™SŸ#Þé3R¼öHƒ•4</w:t>
      </w:r>
    </w:p>
    <w:p w14:paraId="6BA89E2A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³çå&lt;°¦Þ¶</w:t>
      </w:r>
      <w:r w:rsidRPr="00C91D9D">
        <w:rPr>
          <w:rFonts w:ascii="Courier New" w:hAnsi="Courier New" w:cs="Courier New"/>
          <w:sz w:val="21"/>
          <w:szCs w:val="21"/>
        </w:rPr>
        <w:br w:type="page"/>
        <w:t>ÓÊ`ŒË)b™R‹CÛ¾F,fÑ&gt;+HZîr.õ®,DÚ¯_l&amp;bƒhbÓo…eºÿxuw›ÂíQL€Å#Â</w:t>
      </w:r>
      <w:r w:rsidRPr="00C91D9D">
        <w:rPr>
          <w:rFonts w:ascii="Courier New" w:hAnsi="Courier New" w:cs="Courier New"/>
          <w:sz w:val="21"/>
          <w:szCs w:val="21"/>
        </w:rPr>
        <w:br w:type="page"/>
      </w:r>
    </w:p>
    <w:p w14:paraId="3EC8A506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5ÌŽª·ÌÖ•+Tê®ø2¦.kªÑ2ªk4u?.káþÈ</w:t>
      </w:r>
      <w:r w:rsidRPr="00C91D9D">
        <w:rPr>
          <w:rFonts w:ascii="Courier New" w:hAnsi="Courier New" w:cs="Courier New"/>
          <w:sz w:val="21"/>
          <w:szCs w:val="21"/>
        </w:rPr>
        <w:tab/>
        <w:t>¼ ZÆ¾õÝÂ’</w:t>
      </w:r>
      <w:r w:rsidRPr="00C91D9D">
        <w:rPr>
          <w:rFonts w:ascii="Courier New" w:hAnsi="Courier New" w:cs="Courier New"/>
          <w:sz w:val="21"/>
          <w:szCs w:val="21"/>
        </w:rPr>
        <w:noBreakHyphen/>
        <w:t>ŒÅ»ïÙÎ“¥ú-d4MÉìZ»±</w:t>
      </w:r>
      <w:r w:rsidRPr="00C91D9D">
        <w:rPr>
          <w:rFonts w:ascii="Courier New" w:hAnsi="Courier New" w:cs="Courier New"/>
          <w:sz w:val="21"/>
          <w:szCs w:val="21"/>
        </w:rPr>
        <w:noBreakHyphen/>
        <w:t>®Õ4cXï</w:t>
      </w:r>
      <w:r w:rsidRPr="00C91D9D">
        <w:rPr>
          <w:rFonts w:ascii="Courier New" w:hAnsi="Courier New" w:cs="Courier New"/>
          <w:sz w:val="21"/>
          <w:szCs w:val="21"/>
        </w:rPr>
        <w:softHyphen/>
        <w:t>*¾=aŠ­™F‘=9«°ÅcÛß¡&amp;³´°¨±bÂ‘Agår×j·µÎ:u¦§:‹§QVµ-:Zf½öÇîR&gt;x</w:t>
      </w:r>
      <w:r w:rsidRPr="00C91D9D">
        <w:rPr>
          <w:rFonts w:ascii="Courier New" w:hAnsi="Courier New" w:cs="Courier New"/>
          <w:sz w:val="21"/>
          <w:szCs w:val="21"/>
        </w:rPr>
        <w:tab/>
        <w:t>SHñ2˜Bïj«a­Õ}Ôû®çÙ£«4…˜}</w:t>
      </w:r>
      <w:r w:rsidRPr="00C91D9D">
        <w:rPr>
          <w:rFonts w:ascii="Courier New" w:hAnsi="Courier New" w:cs="Courier New"/>
          <w:sz w:val="21"/>
          <w:szCs w:val="21"/>
        </w:rPr>
        <w:tab/>
        <w:t>[„ÓåBÑÒæ¥ˆYÌ¡¶ºÕ¦EÓ¾µ™Ã$Ö{ŠÇì}¦</w:t>
      </w:r>
      <w:r w:rsidRPr="00C91D9D">
        <w:rPr>
          <w:rFonts w:ascii="Courier New" w:hAnsi="Courier New" w:cs="Courier New"/>
          <w:sz w:val="21"/>
          <w:szCs w:val="21"/>
        </w:rPr>
        <w:br w:type="page"/>
        <w:t>£`²d&lt;Ù›Š¥÷%\XrdÐ™U®”t£³VY©</w:t>
      </w:r>
      <w:r w:rsidRPr="00C91D9D">
        <w:rPr>
          <w:rFonts w:ascii="Courier New" w:hAnsi="Courier New" w:cs="Courier New"/>
          <w:sz w:val="21"/>
          <w:szCs w:val="21"/>
        </w:rPr>
        <w:br/>
        <w:t>?</w:t>
      </w:r>
      <w:r w:rsidRPr="00C91D9D">
        <w:rPr>
          <w:rFonts w:ascii="Courier New" w:hAnsi="Courier New" w:cs="Courier New"/>
          <w:sz w:val="21"/>
          <w:szCs w:val="21"/>
        </w:rPr>
        <w:br w:type="page"/>
        <w:t>&lt;O“ù¾˜e.ˆuãZ“$Y´¦jMÓÔÖ9{—O³'JÌ§bzáúÊ#;t•¶zÁÄV:þÈõ‹ÄÜpIU¶R.¡OÉ˜AŸ¦¦v]Ã¸r}&amp;³1¢J</w:t>
      </w:r>
      <w:r w:rsidRPr="00C91D9D">
        <w:rPr>
          <w:rFonts w:ascii="Courier New" w:hAnsi="Courier New" w:cs="Courier New"/>
          <w:sz w:val="21"/>
          <w:szCs w:val="21"/>
        </w:rPr>
        <w:softHyphen/>
        <w:t>Ør2)+²Hù¢)Úr!1ëüUk©ÝfƒV~× œ%U°Ü3úŒ²w¸üÄ@šüÚÅÜX÷2ŒŠ^nX×4ö¦DµGKšA7V5º˜N4´Ò5©&amp;æQàÍMÂÒqÅÆjHU+Má=×¥¡i(Ý‡æF‰†DÅ¦ª¦l•[–UºúuZÐ(Å°Ùq¦Ý)™%=KF×t½Ô¾œ&gt;æ</w:t>
      </w:r>
      <w:r w:rsidRPr="00C91D9D">
        <w:rPr>
          <w:rFonts w:ascii="Courier New" w:hAnsi="Courier New" w:cs="Courier New"/>
          <w:sz w:val="21"/>
          <w:szCs w:val="21"/>
        </w:rPr>
        <w:tab/>
        <w:t>ÚÕ‡YÒ:åªž%a¶ $üb%&gt;#•”V%Ë½Ó³‹†Ö,™•,</w:t>
      </w:r>
      <w:r w:rsidRPr="00C91D9D">
        <w:rPr>
          <w:rFonts w:ascii="Courier New" w:hAnsi="Courier New" w:cs="Courier New"/>
          <w:sz w:val="21"/>
          <w:szCs w:val="21"/>
        </w:rPr>
        <w:br/>
        <w:t>€«ÄÐËfI·(%¼N</w:t>
      </w:r>
      <w:r w:rsidRPr="00C91D9D">
        <w:rPr>
          <w:rFonts w:ascii="Courier New" w:hAnsi="Courier New" w:cs="Courier New"/>
          <w:sz w:val="21"/>
          <w:szCs w:val="21"/>
        </w:rPr>
        <w:br w:type="page"/>
        <w:t>µ¥WŒV§»f</w:t>
      </w:r>
      <w:r w:rsidRPr="00C91D9D">
        <w:rPr>
          <w:rFonts w:ascii="Courier New" w:hAnsi="Courier New" w:cs="Courier New"/>
          <w:sz w:val="21"/>
          <w:szCs w:val="21"/>
        </w:rPr>
        <w:br w:type="page"/>
        <w:t>R†Õ--±l†XjZe</w:t>
      </w:r>
      <w:r w:rsidRPr="00C91D9D">
        <w:rPr>
          <w:rFonts w:ascii="Courier New" w:hAnsi="Courier New" w:cs="Courier New"/>
          <w:sz w:val="21"/>
          <w:szCs w:val="21"/>
        </w:rPr>
        <w:tab/>
        <w:t>ýgêQv˜l@üØQÒœÈåˆ£’îNÈ!ô‚¼´Ò£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‡–alY</w:t>
      </w:r>
      <w:r w:rsidRPr="00C91D9D">
        <w:rPr>
          <w:rFonts w:ascii="Courier New" w:hAnsi="Courier New" w:cs="Courier New"/>
          <w:sz w:val="21"/>
          <w:szCs w:val="21"/>
        </w:rPr>
        <w:cr/>
        <w:t>ÓRU#Kì½¤41sx/zqƒ{â&lt;Õ–uÃê$wRêšEÙEÌwØQ0$]”Hî^E÷åÄRÃ àÙn¨¤¦íÑÚ­ªªÜf‹ãRÅ8ºà¾MÐ&lt;E½iª—ÌA[6­kký€ó`r|ÚcÃä¬Ü‚J„:U+TLŠ£)—E5éÎ</w:t>
      </w:r>
      <w:r w:rsidRPr="00C91D9D">
        <w:rPr>
          <w:rFonts w:ascii="Courier New" w:hAnsi="Courier New" w:cs="Courier New"/>
          <w:sz w:val="21"/>
          <w:szCs w:val="21"/>
        </w:rPr>
        <w:tab/>
        <w:t>&lt;ÚqJ-J×ÈêAàÜ‰Üµ-Vª=—;‚Ò(É›ŠsÕ</w:t>
      </w:r>
      <w:r w:rsidRPr="00C91D9D">
        <w:rPr>
          <w:rFonts w:ascii="Courier New" w:hAnsi="Courier New" w:cs="Courier New"/>
          <w:sz w:val="21"/>
          <w:szCs w:val="21"/>
        </w:rPr>
        <w:noBreakHyphen/>
        <w:t>{Çù¦ÖM½lt´%â×Å¦^|¬D‰½ý G„0­óì˜?d¾Ð‹ÊO%FöX‹Ã°æú$¥2pcþˆ4#šGG¯</w:t>
      </w:r>
      <w:r w:rsidRPr="00C91D9D">
        <w:rPr>
          <w:rFonts w:ascii="Courier New" w:hAnsi="Courier New" w:cs="Courier New"/>
          <w:sz w:val="21"/>
          <w:szCs w:val="21"/>
        </w:rPr>
        <w:softHyphen/>
        <w:t>«@</w:t>
      </w:r>
      <w:r w:rsidRPr="00C91D9D">
        <w:rPr>
          <w:rFonts w:ascii="Courier New" w:hAnsi="Courier New" w:cs="Courier New"/>
          <w:sz w:val="21"/>
          <w:szCs w:val="21"/>
        </w:rPr>
        <w:tab/>
        <w:t>…8¶ïŒƒH</w:t>
      </w:r>
    </w:p>
    <w:p w14:paraId="326FA315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ÔÕÄ"¹DÚ¥làJ9n«TÒº*q†5!&lt;ó¹â&lt;# j</w:t>
      </w:r>
    </w:p>
    <w:p w14:paraId="7FD0368A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MŠvœC¡£’ª«Kj]\5</w:t>
      </w:r>
    </w:p>
    <w:p w14:paraId="71C94B22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Ív’kÅ0.b‰</w:t>
      </w:r>
      <w:r w:rsidRPr="00C91D9D">
        <w:rPr>
          <w:rFonts w:ascii="Courier New" w:hAnsi="Courier New" w:cs="Courier New"/>
          <w:sz w:val="21"/>
          <w:szCs w:val="21"/>
        </w:rPr>
        <w:br/>
        <w:t>IÂ•äÿý¹éB2’ðoò/¡bJöîz®Ã§‘‰‚—ÅŽ¸¥U{ü†¥ñã×</w:t>
      </w:r>
      <w:r w:rsidRPr="00C91D9D">
        <w:rPr>
          <w:rFonts w:ascii="Courier New" w:hAnsi="Courier New" w:cs="Courier New"/>
          <w:sz w:val="21"/>
          <w:szCs w:val="21"/>
        </w:rPr>
        <w:noBreakHyphen/>
        <w:t>ÞÛ»û¸Íâ'Âµ</w:t>
      </w:r>
      <w:r w:rsidRPr="00C91D9D">
        <w:rPr>
          <w:rFonts w:ascii="Courier New" w:hAnsi="Courier New" w:cs="Courier New"/>
          <w:sz w:val="21"/>
          <w:szCs w:val="21"/>
        </w:rPr>
        <w:noBreakHyphen/>
        <w:t>Ó3x§÷àNÚ”ó`ÿNd‡c×éF¢!Rž]¨y=pžÄ4øý¸fïÆœ‡µb1vÆlbÇ;AÈ|q.ÙñÅhTLõ;ñŠºª–ŠÛõdÐ</w:t>
      </w:r>
      <w:r w:rsidRPr="00C91D9D">
        <w:rPr>
          <w:rFonts w:ascii="Courier New" w:hAnsi="Courier New" w:cs="Courier New"/>
          <w:sz w:val="21"/>
          <w:szCs w:val="21"/>
        </w:rPr>
        <w:br/>
        <w:t>ûkˆ§3</w:t>
      </w:r>
      <w:r w:rsidRPr="00C91D9D">
        <w:rPr>
          <w:rFonts w:ascii="Courier New" w:hAnsi="Courier New" w:cs="Courier New"/>
          <w:sz w:val="21"/>
          <w:szCs w:val="21"/>
        </w:rPr>
        <w:cr/>
        <w:t>¾t¿øâþ/Ûë‰¦Ú6·•iä.ÑT˜hV´&amp;Žjá–8ºtkþ¾°ÉL¡ŠÔªê¥¬:o+iÙ&amp;ÐÄˆgp\EÁÅxn›Ó­Èâ)Ú¾ç†]×ó¨:Mú,‰yUjÂ®Å‘óPô”óˆ‰`B‡Cq[Z_&lt;qBöqÜ,•bd”þÁý` ”aOy mútMè5</w:t>
      </w:r>
      <w:r w:rsidRPr="00C91D9D">
        <w:rPr>
          <w:rFonts w:ascii="Courier New" w:hAnsi="Courier New" w:cs="Courier New"/>
          <w:sz w:val="21"/>
          <w:szCs w:val="21"/>
        </w:rPr>
        <w:br w:type="column"/>
        <w:t>•§R[‡éØ°i¸]8ÖŠÇ·‡QÌï°`¢ÐÀD²y{ÿõ8e›_BÕ~@\²ÏWD¯Zº%o8qfâŠ«x®ˆÑ•þ*Ò¬˜’Êcn»4=M:ðüTn’4=ÿä¹®{²œŒ›$rÉˆwÐ.zújjÅlUµ,Û"W9‰²4Ýh¥,y³+ÅèšªÚéR‡ëÄ0Ê•F·j¬{ž_ªVJUqÁº1f·Ú0—˜ ®v¹Ñhw+­Lûß«rƒ¶nt»Õ,nPµ¬nƒ–§gz&lt;}æåçù/˜ÉU5Õ´ô,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¥+Æu…´vÒ&amp;</w:t>
      </w:r>
      <w:r w:rsidRPr="00C91D9D">
        <w:rPr>
          <w:rFonts w:ascii="Courier New" w:hAnsi="Courier New" w:cs="Courier New"/>
          <w:sz w:val="21"/>
          <w:szCs w:val="21"/>
        </w:rPr>
        <w:br/>
        <w:t>•'xOŸ‘¼iÕ9*«FµÙÖ²¬„®C×Êín•ìºN</w:t>
      </w:r>
      <w:r w:rsidRPr="00C91D9D">
        <w:rPr>
          <w:rFonts w:ascii="Courier New" w:hAnsi="Courier New" w:cs="Courier New"/>
          <w:sz w:val="21"/>
          <w:szCs w:val="21"/>
        </w:rPr>
        <w:br w:type="page"/>
        <w:t>­Òi”³em®TVËh6ª4/^¯o´«ºÙ]7†e•šj£¼„o,Û£Z*wÌN#KØX™à'b</w:t>
      </w:r>
      <w:r w:rsidRPr="00C91D9D">
        <w:rPr>
          <w:rFonts w:ascii="Courier New" w:hAnsi="Courier New" w:cs="Courier New"/>
          <w:sz w:val="21"/>
          <w:szCs w:val="21"/>
        </w:rPr>
        <w:tab/>
        <w:t>·ûqú:*´¥»Â@L#Ëš&gt;_5&amp;—.fì¾Š×e</w:t>
      </w:r>
    </w:p>
    <w:p w14:paraId="5254530F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A?7…pv)ŸA”ùú¾Ú.·´”ùxõ­ëÉÚ™VßVÅL—Ã®¾Óâ</w:t>
      </w:r>
      <w:r w:rsidRPr="00C91D9D">
        <w:rPr>
          <w:rFonts w:ascii="Courier New" w:hAnsi="Courier New" w:cs="Courier New"/>
          <w:sz w:val="21"/>
          <w:szCs w:val="21"/>
        </w:rPr>
        <w:br/>
        <w:t>Vßié¥Vßá¨DârZ‚‹ilÌx7¢¦C¡</w:t>
      </w:r>
    </w:p>
    <w:p w14:paraId="08033C19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ab/>
        <w:t>,8æZÅäÎcÔHül· Wúéª]—ùV´tz,'®¥oN„\úv©²%ï&amp;£ÏõBm]:EAù÷dŠ8Ó‰XZ×ÿ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ÿÿ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PK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!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)#L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M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word/_rels/document.xml.rels ¢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( 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¬•]Oƒ0†ïMü¤÷R˜:?2Ø1Ù­bâmGÐH[Òž©ü{ëÈ€¹¥ñ¢—ç%=ï“'PVëoÙFŸ`¬Ð*#iœT©¹PuFÞŠç«{YdŠ³V+ÈH–¬óË‹Õ</w:t>
      </w:r>
      <w:r w:rsidRPr="00C91D9D">
        <w:rPr>
          <w:rFonts w:ascii="Courier New" w:hAnsi="Courier New" w:cs="Courier New"/>
          <w:sz w:val="21"/>
          <w:szCs w:val="21"/>
        </w:rPr>
        <w:br/>
        <w:t>´</w:t>
      </w:r>
      <w:r w:rsidRPr="00C91D9D">
        <w:rPr>
          <w:rFonts w:ascii="Courier New" w:hAnsi="Courier New" w:cs="Courier New"/>
          <w:sz w:val="21"/>
          <w:szCs w:val="21"/>
        </w:rPr>
        <w:br w:type="page"/>
        <w:t>Ý!ÛˆÎFn‹²i»GJmÙ€d6Ö(÷¤ÒF2t£©iÇÊV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]$É’šù</w:t>
      </w:r>
      <w:r w:rsidRPr="00C91D9D">
        <w:rPr>
          <w:rFonts w:ascii="Courier New" w:hAnsi="Courier New" w:cs="Courier New"/>
          <w:sz w:val="21"/>
          <w:szCs w:val="21"/>
        </w:rPr>
        <w:br w:type="column"/>
        <w:t>’</w:t>
      </w:r>
      <w:r w:rsidRPr="00C91D9D">
        <w:rPr>
          <w:rFonts w:ascii="Courier New" w:hAnsi="Courier New" w:cs="Courier New"/>
          <w:sz w:val="21"/>
          <w:szCs w:val="21"/>
        </w:rPr>
        <w:softHyphen/>
        <w:t>íŒ6&lt;#fÃ]ÑwðŸÝºªD</w:t>
      </w:r>
      <w:r w:rsidRPr="00C91D9D">
        <w:rPr>
          <w:rFonts w:ascii="Courier New" w:hAnsi="Courier New" w:cs="Courier New"/>
          <w:sz w:val="21"/>
          <w:szCs w:val="21"/>
        </w:rPr>
        <w:tab/>
        <w:t>OºÜIPx¦‚VZ#·‘™0#ÃœÆn¡çû¯Cö[@tfíDpH|w!`|®`˜½</w:t>
      </w:r>
    </w:p>
    <w:p w14:paraId="1D3E4D27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¶î]kŠð</w:t>
      </w:r>
      <w:r w:rsidRPr="00C91D9D">
        <w:rPr>
          <w:rFonts w:ascii="Courier New" w:hAnsi="Courier New" w:cs="Courier New"/>
          <w:sz w:val="21"/>
          <w:szCs w:val="21"/>
        </w:rPr>
        <w:br w:type="column"/>
        <w:t>æ™ê&lt;“ïÏ"Ï«|æ"9D:[=</w:t>
      </w:r>
      <w:r w:rsidRPr="00C91D9D">
        <w:rPr>
          <w:rFonts w:ascii="Courier New" w:hAnsi="Courier New" w:cs="Courier New"/>
          <w:sz w:val="21"/>
          <w:szCs w:val="21"/>
        </w:rPr>
        <w:tab/>
        <w:t>îÖ]Ý1</w:t>
      </w:r>
      <w:r w:rsidRPr="00C91D9D">
        <w:rPr>
          <w:rFonts w:ascii="Courier New" w:hAnsi="Courier New" w:cs="Courier New"/>
          <w:sz w:val="21"/>
          <w:szCs w:val="21"/>
        </w:rPr>
        <w:br w:type="column"/>
        <w:t>Yjô÷üöá)7éÃ\1lV u¯MNÕ¨&amp;”ÿuú—”@Œª”æåËàù­*ÎQæî,pî¿˜Œþ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Q.¦7Z ïL•/îJK%ãnï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?Zšàþ¦N°õ¾úéLzä_IÑÏ²»—›_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ÿÿ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PK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!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3ŠƒÓ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ö</w:t>
      </w:r>
      <w:r w:rsidRPr="00C91D9D">
        <w:rPr>
          <w:rFonts w:ascii="Courier New" w:hAnsi="Courier New" w:cs="Courier New"/>
          <w:sz w:val="21"/>
          <w:szCs w:val="21"/>
        </w:rPr>
        <w:br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word/header1.xmlÄ–ÉnÛ0†ïú</w:t>
      </w:r>
      <w:r w:rsidRPr="00C91D9D">
        <w:rPr>
          <w:rFonts w:ascii="Courier New" w:hAnsi="Courier New" w:cs="Courier New"/>
          <w:sz w:val="21"/>
          <w:szCs w:val="21"/>
        </w:rPr>
        <w:br w:type="column"/>
        <w:t>†NíÁ¡$/q„ØA'­/…Ñ´ÀP´¥†HzËÓw¨Õ‰’@VPT-CÍÇ_Ã™/¯öœõ¶T›TŠ©œù^</w:t>
      </w:r>
    </w:p>
    <w:p w14:paraId="7A22A130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"ãT¬§Þï_·ý‰×3‹3)èÔ;Pã]Í&gt;~¸ÜEI¬{à-L´Sdê%Öª!CÊ±9ã)ÑÒÈ•=#’#¹Z¥„¢Ô1</w:t>
      </w:r>
    </w:p>
    <w:p w14:paraId="1D8EAE58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ýÀÏî”–„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S]c±ÅÆ+pdßŽk¼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g"’`mé¾f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'CFèMš °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¾0</w:t>
      </w:r>
      <w:r w:rsidRPr="00C91D9D">
        <w:rPr>
          <w:rFonts w:ascii="Courier New" w:hAnsi="Courier New" w:cs="Courier New"/>
          <w:sz w:val="21"/>
          <w:szCs w:val="21"/>
        </w:rPr>
        <w:br w:type="page"/>
        <w:t>š¨ÁÉ¨1rª a'¨jFÝH/|Ü¸)l’Î»‘MÒ¤©‘N¼™àRQƒ+©9¶ð¨×ˆcý°Q}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+lÓû”¥ö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L\bp*</w:t>
      </w:r>
      <w:r w:rsidRPr="00C91D9D">
        <w:rPr>
          <w:rFonts w:ascii="Courier New" w:hAnsi="Courier New" w:cs="Courier New"/>
          <w:sz w:val="21"/>
          <w:szCs w:val="21"/>
        </w:rPr>
        <w:noBreakHyphen/>
        <w:t>:(¯ŠÀñÉ„sÄeLÙ .)rêm´ˆ</w:t>
      </w:r>
    </w:p>
    <w:p w14:paraId="05C31BD9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ÿ~åï¤G¹q©&lt;(k7-LwèÞ2cK_Ý&amp;v¹û\’</w:t>
      </w:r>
      <w:r w:rsidRPr="00C91D9D">
        <w:rPr>
          <w:rFonts w:ascii="Courier New" w:hAnsi="Courier New" w:cs="Courier New"/>
          <w:sz w:val="21"/>
          <w:szCs w:val="21"/>
        </w:rPr>
        <w:cr/>
        <w:t>§ÂfQCš2ˆ£&amp;IUÕxW</w:t>
      </w:r>
      <w:r w:rsidRPr="00C91D9D">
        <w:rPr>
          <w:rFonts w:ascii="Courier New" w:hAnsi="Courier New" w:cs="Courier New"/>
          <w:sz w:val="21"/>
          <w:szCs w:val="21"/>
        </w:rPr>
        <w:br w:type="page"/>
        <w:t>&amp;%dûV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¶œ•ïíTÐ²Ô^kmó|j`ùÅÚq–+›ø-VÓ!*6žÎY*áÁõÄBsÜ eó)a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0&amp;´åÏ¢dL</w:t>
      </w:r>
    </w:p>
    <w:p w14:paraId="290FF7F3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"uu;NÚ²¬JN¾*Ž“Ö</w:t>
      </w:r>
      <w:r w:rsidRPr="00C91D9D">
        <w:rPr>
          <w:rFonts w:ascii="Courier New" w:hAnsi="Courier New" w:cs="Courier New"/>
          <w:sz w:val="21"/>
          <w:szCs w:val="21"/>
        </w:rPr>
        <w:cr/>
        <w:t>ZöÀçbŽ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&amp;¶qr%,ãŠœ/¶8Á¦JtG¤§‰U¸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?Š‘Z¿¯¾i¹Q5-}</w:t>
      </w:r>
      <w:r w:rsidRPr="00C91D9D">
        <w:rPr>
          <w:rFonts w:ascii="Courier New" w:hAnsi="Courier New" w:cs="Courier New"/>
          <w:sz w:val="21"/>
          <w:szCs w:val="21"/>
        </w:rPr>
        <w:softHyphen/>
        <w:t>mQ·ÄÛ—œÀ*</w:t>
      </w:r>
    </w:p>
    <w:p w14:paraId="64A7EDE2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ê¸ÈÍûÄÜ%XA§ä$Z¬…Ôøž"(</w:t>
      </w:r>
      <w:r w:rsidRPr="00C91D9D">
        <w:rPr>
          <w:rFonts w:ascii="Courier New" w:hAnsi="Courier New" w:cs="Courier New"/>
          <w:sz w:val="21"/>
          <w:szCs w:val="21"/>
        </w:rPr>
        <w:noBreakHyphen/>
        <w:t>dx/[w†Dq—ì–î3»[ëžë1Þ</w:t>
      </w:r>
      <w:r w:rsidRPr="00C91D9D">
        <w:rPr>
          <w:rFonts w:ascii="Courier New" w:hAnsi="Courier New" w:cs="Courier New"/>
          <w:sz w:val="21"/>
          <w:szCs w:val="21"/>
        </w:rPr>
        <w:br w:type="page"/>
        <w:t>6T</w:t>
      </w:r>
    </w:p>
    <w:p w14:paraId="16E00F72" w14:textId="77777777" w:rsidR="007C2E47" w:rsidRPr="00E35154" w:rsidRDefault="006C4D92" w:rsidP="00E35154">
      <w:pPr>
        <w:rPr>
          <w:ins w:id="0" w:author="Microsoft Word" w:date="2024-02-26T19:58:00Z"/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lÃHaŒãÛàbàÏ¿z™þEÖYÏ‹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¬lÚâŸSÏ÷‡ÃÑ&lt;</w:t>
      </w:r>
      <w:r w:rsidRPr="00C91D9D">
        <w:rPr>
          <w:rFonts w:ascii="Courier New" w:hAnsi="Courier New" w:cs="Courier New"/>
          <w:sz w:val="21"/>
          <w:szCs w:val="21"/>
        </w:rPr>
        <w:br w:type="page"/>
        <w:t>+ÓR¿`œÓÞ0ÛY</w:t>
      </w:r>
      <w:r w:rsidRPr="00C91D9D">
        <w:rPr>
          <w:rFonts w:ascii="Courier New" w:hAnsi="Courier New" w:cs="Courier New"/>
          <w:sz w:val="21"/>
          <w:szCs w:val="21"/>
        </w:rPr>
        <w:noBreakHyphen/>
        <w:t>™2K]îìîh‹¡ó§8¦ÚCnä)­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zkiÕ¹Û}ö`</w:t>
      </w:r>
      <w:r w:rsidRPr="00C91D9D">
        <w:rPr>
          <w:rFonts w:ascii="Courier New" w:hAnsi="Courier New" w:cs="Courier New"/>
          <w:sz w:val="21"/>
          <w:szCs w:val="21"/>
        </w:rPr>
        <w:noBreakHyphen/>
        <w:t>ËWÂa&gt;l</w:t>
      </w:r>
      <w:r w:rsidRPr="00C91D9D">
        <w:rPr>
          <w:rFonts w:ascii="Courier New" w:hAnsi="Courier New" w:cs="Courier New"/>
          <w:sz w:val="21"/>
          <w:szCs w:val="21"/>
        </w:rPr>
        <w:noBreakHyphen/>
        <w:t>¯ÍsÃb]Ú¨è/~83*P¨V¢¥\Ýh</w:t>
      </w:r>
      <w:r w:rsidRPr="00C91D9D">
        <w:rPr>
          <w:rFonts w:ascii="Courier New" w:hAnsi="Courier New" w:cs="Courier New"/>
          <w:sz w:val="21"/>
          <w:szCs w:val="21"/>
        </w:rPr>
        <w:cr/>
        <w:t>¯Úƒ‚È®5æwþÏÅÌ/~÷¿Ð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fK‰M</w:t>
      </w:r>
      <w:r w:rsidRPr="00C91D9D">
        <w:rPr>
          <w:rFonts w:ascii="Courier New" w:hAnsi="Courier New" w:cs="Courier New"/>
          <w:sz w:val="21"/>
          <w:szCs w:val="21"/>
        </w:rPr>
        <w:tab/>
        <w:t>fQßÙm&gt;úªÎÿ•Á§/ŸŸÈsáÌÎ°kŸý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ÿÿ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PK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!</w:t>
      </w:r>
      <w:r w:rsidRPr="00C91D9D">
        <w:rPr>
          <w:rFonts w:ascii="Courier New" w:hAnsi="Courier New" w:cs="Courier New"/>
          <w:sz w:val="21"/>
          <w:szCs w:val="21"/>
        </w:rPr>
        <w:pgNum/>
      </w:r>
      <w:ins w:id="1" w:author="Microsoft Word" w:date="2024-02-26T19:58:00Z">
        <w:r w:rsidR="007C2E47" w:rsidRPr="00E35154">
          <w:rPr>
            <w:rFonts w:ascii="Courier New" w:hAnsi="Courier New" w:cs="Courier New"/>
            <w:sz w:val="21"/>
            <w:szCs w:val="21"/>
          </w:rPr>
          <w:t>ð¼Ñêz£¿§Å‰…,</w:t>
        </w:r>
        <w:r w:rsidR="007C2E47" w:rsidRPr="00E35154">
          <w:rPr>
            <w:rFonts w:ascii="Courier New" w:hAnsi="Courier New" w:cs="Courier New"/>
            <w:sz w:val="21"/>
            <w:szCs w:val="21"/>
          </w:rPr>
          <w:tab/>
          <w:t>¡</w:t>
        </w:r>
        <w:r w:rsidR="007C2E47" w:rsidRPr="00E35154">
          <w:rPr>
            <w:rFonts w:ascii="Courier New" w:hAnsi="Courier New" w:cs="Courier New"/>
            <w:sz w:val="21"/>
            <w:szCs w:val="21"/>
          </w:rPr>
          <w:tab/>
          <w:t>‰/û|f\ZþçŠæ?6ï!Y´_áoœ]Aó</w:t>
        </w:r>
        <w:r w:rsidR="007C2E47" w:rsidRPr="00E35154">
          <w:rPr>
            <w:rFonts w:ascii="Courier New" w:hAnsi="Courier New" w:cs="Courier New"/>
            <w:sz w:val="21"/>
            <w:szCs w:val="21"/>
          </w:rPr>
          <w:pgNum/>
        </w:r>
        <w:r w:rsidR="007C2E47" w:rsidRPr="00E35154">
          <w:rPr>
            <w:rFonts w:ascii="Courier New" w:hAnsi="Courier New" w:cs="Courier New"/>
            <w:sz w:val="21"/>
            <w:szCs w:val="21"/>
          </w:rPr>
          <w:pgNum/>
        </w:r>
        <w:r w:rsidR="007C2E47" w:rsidRPr="00E35154">
          <w:rPr>
            <w:rFonts w:ascii="Courier New" w:hAnsi="Courier New" w:cs="Courier New"/>
            <w:sz w:val="21"/>
            <w:szCs w:val="21"/>
          </w:rPr>
          <w:t>ÿÿ</w:t>
        </w:r>
        <w:r w:rsidR="007C2E47" w:rsidRPr="00E35154">
          <w:rPr>
            <w:rFonts w:ascii="Courier New" w:hAnsi="Courier New" w:cs="Courier New"/>
            <w:sz w:val="21"/>
            <w:szCs w:val="21"/>
          </w:rPr>
          <w:separator/>
        </w:r>
        <w:r w:rsidR="007C2E47" w:rsidRPr="00E35154">
          <w:rPr>
            <w:rFonts w:ascii="Courier New" w:hAnsi="Courier New" w:cs="Courier New"/>
            <w:sz w:val="21"/>
            <w:szCs w:val="21"/>
          </w:rPr>
          <w:pgNum/>
        </w:r>
        <w:r w:rsidR="007C2E47" w:rsidRPr="00E35154">
          <w:rPr>
            <w:rFonts w:ascii="Courier New" w:hAnsi="Courier New" w:cs="Courier New"/>
            <w:sz w:val="21"/>
            <w:szCs w:val="21"/>
          </w:rPr>
          <w:t>PK</w:t>
        </w:r>
        <w:r w:rsidR="007C2E47" w:rsidRPr="00E35154">
          <w:rPr>
            <w:rFonts w:ascii="Courier New" w:hAnsi="Courier New" w:cs="Courier New"/>
            <w:sz w:val="21"/>
            <w:szCs w:val="21"/>
          </w:rPr>
          <w:separator/>
        </w:r>
        <w:r w:rsidR="007C2E47" w:rsidRPr="00E35154">
          <w:rPr>
            <w:rFonts w:ascii="Courier New" w:hAnsi="Courier New" w:cs="Courier New"/>
            <w:sz w:val="21"/>
            <w:szCs w:val="21"/>
          </w:rPr>
          <w:continuationSeparator/>
        </w:r>
        <w:r w:rsidR="007C2E47" w:rsidRPr="00E35154">
          <w:rPr>
            <w:rFonts w:ascii="Courier New" w:hAnsi="Courier New" w:cs="Courier New"/>
            <w:sz w:val="21"/>
            <w:szCs w:val="21"/>
          </w:rPr>
          <w:pgNum/>
        </w:r>
        <w:r w:rsidR="007C2E47" w:rsidRPr="00E35154">
          <w:rPr>
            <w:rFonts w:ascii="Courier New" w:hAnsi="Courier New" w:cs="Courier New"/>
            <w:sz w:val="21"/>
            <w:szCs w:val="21"/>
          </w:rPr>
          <w:pgNum/>
        </w:r>
        <w:r w:rsidR="007C2E47" w:rsidRPr="00E35154">
          <w:rPr>
            <w:rFonts w:ascii="Courier New" w:hAnsi="Courier New" w:cs="Courier New"/>
            <w:sz w:val="21"/>
            <w:szCs w:val="21"/>
          </w:rPr>
          <w:pgNum/>
        </w:r>
        <w:r w:rsidR="007C2E47" w:rsidRPr="00E35154">
          <w:rPr>
            <w:rFonts w:ascii="Courier New" w:hAnsi="Courier New" w:cs="Courier New"/>
            <w:sz w:val="21"/>
            <w:szCs w:val="21"/>
          </w:rPr>
          <w:pgNum/>
        </w:r>
        <w:r w:rsidR="007C2E47" w:rsidRPr="00E35154">
          <w:rPr>
            <w:rFonts w:ascii="Courier New" w:hAnsi="Courier New" w:cs="Courier New"/>
            <w:sz w:val="21"/>
            <w:szCs w:val="21"/>
          </w:rPr>
          <w:pgNum/>
        </w:r>
        <w:r w:rsidR="007C2E47" w:rsidRPr="00E35154">
          <w:rPr>
            <w:rFonts w:ascii="Courier New" w:hAnsi="Courier New" w:cs="Courier New"/>
            <w:sz w:val="21"/>
            <w:szCs w:val="21"/>
          </w:rPr>
          <w:t>!</w:t>
        </w:r>
        <w:r w:rsidR="007C2E47" w:rsidRPr="00E35154">
          <w:rPr>
            <w:rFonts w:ascii="Courier New" w:hAnsi="Courier New" w:cs="Courier New"/>
            <w:sz w:val="21"/>
            <w:szCs w:val="21"/>
          </w:rPr>
          <w:pgNum/>
        </w:r>
        <w:r w:rsidR="007C2E47" w:rsidRPr="00E35154">
          <w:rPr>
            <w:rFonts w:ascii="Courier New" w:hAnsi="Courier New" w:cs="Courier New"/>
            <w:sz w:val="21"/>
            <w:szCs w:val="21"/>
          </w:rPr>
          <w:t>z</w:t>
        </w:r>
        <w:r w:rsidR="007C2E47" w:rsidRPr="00E35154">
          <w:rPr>
            <w:rFonts w:ascii="Courier New" w:hAnsi="Courier New" w:cs="Courier New"/>
            <w:sz w:val="21"/>
            <w:szCs w:val="21"/>
          </w:rPr>
          <w:noBreakHyphen/>
          <w:t>Zi</w:t>
        </w:r>
        <w:r w:rsidR="007C2E47" w:rsidRPr="00E35154">
          <w:rPr>
            <w:rFonts w:ascii="Courier New" w:hAnsi="Courier New" w:cs="Courier New"/>
            <w:sz w:val="21"/>
            <w:szCs w:val="21"/>
          </w:rPr>
          <w:pgNum/>
        </w:r>
        <w:r w:rsidR="007C2E47" w:rsidRPr="00E35154">
          <w:rPr>
            <w:rFonts w:ascii="Courier New" w:hAnsi="Courier New" w:cs="Courier New"/>
            <w:sz w:val="21"/>
            <w:szCs w:val="21"/>
          </w:rPr>
          <w:pgNum/>
        </w:r>
        <w:r w:rsidR="007C2E47" w:rsidRPr="00E35154">
          <w:rPr>
            <w:rFonts w:ascii="Courier New" w:hAnsi="Courier New" w:cs="Courier New"/>
            <w:sz w:val="21"/>
            <w:szCs w:val="21"/>
          </w:rPr>
          <w:t>-</w:t>
        </w:r>
        <w:r w:rsidR="007C2E47" w:rsidRPr="00E35154">
          <w:rPr>
            <w:rFonts w:ascii="Courier New" w:hAnsi="Courier New" w:cs="Courier New"/>
            <w:sz w:val="21"/>
            <w:szCs w:val="21"/>
          </w:rPr>
          <w:pgNum/>
        </w:r>
        <w:r w:rsidR="007C2E47" w:rsidRPr="00E35154">
          <w:rPr>
            <w:rFonts w:ascii="Courier New" w:hAnsi="Courier New" w:cs="Courier New"/>
            <w:sz w:val="21"/>
            <w:szCs w:val="21"/>
          </w:rPr>
          <w:pgNum/>
        </w:r>
        <w:r w:rsidR="007C2E47" w:rsidRPr="00E35154">
          <w:rPr>
            <w:rFonts w:ascii="Courier New" w:hAnsi="Courier New" w:cs="Courier New"/>
            <w:sz w:val="21"/>
            <w:szCs w:val="21"/>
          </w:rPr>
          <w:pgNum/>
        </w:r>
        <w:r w:rsidR="007C2E47" w:rsidRPr="00E35154">
          <w:rPr>
            <w:rFonts w:ascii="Courier New" w:hAnsi="Courier New" w:cs="Courier New"/>
            <w:sz w:val="21"/>
            <w:szCs w:val="21"/>
          </w:rPr>
          <w:pgNum/>
        </w:r>
        <w:r w:rsidR="007C2E47" w:rsidRPr="00E35154">
          <w:rPr>
            <w:rFonts w:ascii="Courier New" w:hAnsi="Courier New" w:cs="Courier New"/>
            <w:sz w:val="21"/>
            <w:szCs w:val="21"/>
          </w:rPr>
          <w:pgNum/>
        </w:r>
        <w:r w:rsidR="007C2E47" w:rsidRPr="00E35154">
          <w:rPr>
            <w:rFonts w:ascii="Courier New" w:hAnsi="Courier New" w:cs="Courier New"/>
            <w:sz w:val="21"/>
            <w:szCs w:val="21"/>
          </w:rPr>
          <w:t>word/document.xmlìZËrÛ8ÝOUÿ</w:t>
        </w:r>
        <w:r w:rsidR="007C2E47" w:rsidRPr="00E35154">
          <w:rPr>
            <w:rFonts w:ascii="Courier New" w:hAnsi="Courier New" w:cs="Courier New"/>
            <w:sz w:val="21"/>
            <w:szCs w:val="21"/>
          </w:rPr>
          <w:separator/>
        </w:r>
        <w:r w:rsidR="007C2E47" w:rsidRPr="00E35154">
          <w:rPr>
            <w:rFonts w:ascii="Courier New" w:hAnsi="Courier New" w:cs="Courier New"/>
            <w:sz w:val="21"/>
            <w:szCs w:val="21"/>
          </w:rPr>
          <w:t>K‹ÞÅ|¿Ô±»$Rô¸&amp;I¹ìô.ˆ„$ŽI‚@²Ý_?÷‚¤$[Ž‡¢cyÓ©DpƒƒûÂCùüçCYhÊEÎªó‘yfŒ4Z¥,Ë«åùè¯ïÉ§`¤</w:t>
        </w:r>
        <w:r w:rsidR="007C2E47" w:rsidRPr="00E35154">
          <w:rPr>
            <w:rFonts w:ascii="Courier New" w:hAnsi="Courier New" w:cs="Courier New"/>
            <w:sz w:val="21"/>
            <w:szCs w:val="21"/>
          </w:rPr>
          <w:tab/>
          <w:t>IªŒ¬¢ç£G*F^üö¯Ï÷ãŒ¥ë’VR</w:t>
        </w:r>
        <w:r w:rsidR="007C2E47" w:rsidRPr="00E35154">
          <w:rPr>
            <w:rFonts w:ascii="Courier New" w:hAnsi="Courier New" w:cs="Courier New"/>
            <w:sz w:val="21"/>
            <w:szCs w:val="21"/>
          </w:rPr>
          <w:separator/>
        </w:r>
        <w:r w:rsidR="007C2E47" w:rsidRPr="00E35154">
          <w:rPr>
            <w:rFonts w:ascii="Courier New" w:hAnsi="Courier New" w:cs="Courier New"/>
            <w:sz w:val="21"/>
            <w:szCs w:val="21"/>
          </w:rPr>
          <w:t>ˆJŒïëô|´’²</w:t>
        </w:r>
        <w:r w:rsidR="007C2E47" w:rsidRPr="00E35154">
          <w:rPr>
            <w:rFonts w:ascii="Courier New" w:hAnsi="Courier New" w:cs="Courier New"/>
            <w:sz w:val="21"/>
            <w:szCs w:val="21"/>
          </w:rPr>
          <w:noBreakHyphen/>
          <w:t>ëºHW´$â¬ÌSÎ</w:t>
        </w:r>
        <w:r w:rsidR="007C2E47" w:rsidRPr="00E35154">
          <w:rPr>
            <w:rFonts w:ascii="Courier New" w:hAnsi="Courier New" w:cs="Courier New"/>
            <w:sz w:val="21"/>
            <w:szCs w:val="21"/>
          </w:rPr>
          <w:continuationSeparator/>
        </w:r>
        <w:r w:rsidR="007C2E47" w:rsidRPr="00E35154">
          <w:rPr>
            <w:rFonts w:ascii="Courier New" w:hAnsi="Courier New" w:cs="Courier New"/>
            <w:sz w:val="21"/>
            <w:szCs w:val="21"/>
          </w:rPr>
          <w:t>[È³”•:[,ò”ê÷Œgºe˜†*Õœ¥T˜/"Õ†ˆQ</w:t>
        </w:r>
        <w:r w:rsidR="007C2E47" w:rsidRPr="00E35154">
          <w:rPr>
            <w:rFonts w:ascii="Courier New" w:hAnsi="Courier New" w:cs="Courier New"/>
            <w:sz w:val="21"/>
            <w:szCs w:val="21"/>
          </w:rPr>
          <w:br/>
          <w:t>—&gt;ôCË8¹‡ÁèèéŠpI</w:t>
        </w:r>
        <w:r w:rsidR="007C2E47" w:rsidRPr="00E35154">
          <w:rPr>
            <w:rFonts w:ascii="Courier New" w:hAnsi="Courier New" w:cs="Courier New"/>
            <w:sz w:val="21"/>
            <w:szCs w:val="21"/>
          </w:rPr>
          <w:softHyphen/>
          <w:t>væÑ ®</w:t>
        </w:r>
        <w:r w:rsidR="007C2E47" w:rsidRPr="00E35154">
          <w:rPr>
            <w:rFonts w:ascii="Courier New" w:hAnsi="Courier New" w:cs="Courier New"/>
            <w:sz w:val="21"/>
            <w:szCs w:val="21"/>
          </w:rPr>
          <w:noBreakHyphen/>
          <w:t>êÁ!5</w:t>
        </w:r>
        <w:r w:rsidR="007C2E47" w:rsidRPr="00E35154">
          <w:rPr>
            <w:rFonts w:ascii="Courier New" w:hAnsi="Courier New" w:cs="Courier New"/>
            <w:sz w:val="21"/>
            <w:szCs w:val="21"/>
          </w:rPr>
          <w:pgNum/>
        </w:r>
        <w:r w:rsidR="007C2E47" w:rsidRPr="00E35154">
          <w:rPr>
            <w:rFonts w:ascii="Courier New" w:hAnsi="Courier New" w:cs="Courier New"/>
            <w:sz w:val="21"/>
            <w:szCs w:val="21"/>
          </w:rPr>
          <w:t>Vh™‡PöÑPžŽ¬</w:t>
        </w:r>
        <w:r w:rsidR="007C2E47" w:rsidRPr="00E35154">
          <w:rPr>
            <w:rFonts w:ascii="Courier New" w:hAnsi="Courier New" w:cs="Courier New"/>
            <w:sz w:val="21"/>
            <w:szCs w:val="21"/>
          </w:rPr>
          <w:br w:type="column"/>
          <w:t>€œA@Àê</w:t>
        </w:r>
        <w:r w:rsidR="007C2E47" w:rsidRPr="00E35154">
          <w:rPr>
            <w:rFonts w:ascii="Courier New" w:hAnsi="Courier New" w:cs="Courier New"/>
            <w:sz w:val="21"/>
            <w:szCs w:val="21"/>
          </w:rPr>
          <w:pgNum/>
        </w:r>
        <w:r w:rsidR="007C2E47" w:rsidRPr="00E35154">
          <w:rPr>
            <w:rFonts w:ascii="Courier New" w:hAnsi="Courier New" w:cs="Courier New"/>
            <w:sz w:val="21"/>
            <w:szCs w:val="21"/>
          </w:rPr>
          <w:t>É†ôÂâ¼aHÖ!’?</w:t>
        </w:r>
        <w:r w:rsidR="007C2E47" w:rsidRPr="00E35154">
          <w:rPr>
            <w:rFonts w:ascii="Courier New" w:hAnsi="Courier New" w:cs="Courier New"/>
            <w:sz w:val="21"/>
            <w:szCs w:val="21"/>
          </w:rPr>
          <w:br w:type="page"/>
          <w:t>É&gt;D</w:t>
        </w:r>
      </w:ins>
    </w:p>
    <w:p w14:paraId="2CBD3AEB" w14:textId="77777777" w:rsidR="007C2E47" w:rsidRPr="00E35154" w:rsidRDefault="007C2E47" w:rsidP="00E35154">
      <w:pPr>
        <w:rPr>
          <w:ins w:id="2" w:author="Microsoft Word" w:date="2024-02-26T19:58:00Z"/>
          <w:rFonts w:ascii="Courier New" w:hAnsi="Courier New" w:cs="Courier New"/>
          <w:sz w:val="21"/>
          <w:szCs w:val="21"/>
        </w:rPr>
      </w:pPr>
      <w:ins w:id="3" w:author="Microsoft Word" w:date="2024-02-26T19:58:00Z">
        <w:r w:rsidRPr="00E35154">
          <w:rPr>
            <w:rFonts w:ascii="Courier New" w:hAnsi="Courier New" w:cs="Courier New"/>
            <w:sz w:val="21"/>
            <w:szCs w:val="21"/>
          </w:rPr>
          <w:t>†!¸Syèà¬¦Œ—DB•/õ’ð»uý</w:t>
        </w:r>
        <w:r w:rsidRPr="00E35154">
          <w:rPr>
            <w:rFonts w:ascii="Courier New" w:hAnsi="Courier New" w:cs="Courier New"/>
            <w:sz w:val="21"/>
            <w:szCs w:val="21"/>
          </w:rPr>
          <w:tab/>
          <w:t>€k"óy^äò0</w:t>
        </w:r>
        <w:r w:rsidRPr="00E35154">
          <w:rPr>
            <w:rFonts w:ascii="Courier New" w:hAnsi="Courier New" w:cs="Courier New"/>
            <w:sz w:val="21"/>
            <w:szCs w:val="21"/>
          </w:rPr>
          <w:cr/>
          <w:t>¯ƒ!yu7€ŒÚ"”vv4‚¯—,£…u(ì|´æÕ¸ÿi;</w:t>
        </w:r>
        <w:r w:rsidRPr="00E35154">
          <w:rPr>
            <w:rFonts w:ascii="Courier New" w:hAnsi="Courier New" w:cs="Courier New"/>
            <w:sz w:val="21"/>
            <w:szCs w:val="21"/>
          </w:rPr>
          <w:noBreakHyphen/>
          <w:t>©›ñí×v</w:t>
        </w:r>
        <w:r w:rsidRPr="00E35154">
          <w:rPr>
            <w:rFonts w:ascii="Courier New" w:hAnsi="Courier New" w:cs="Courier New"/>
            <w:sz w:val="21"/>
            <w:szCs w:val="21"/>
          </w:rPr>
          <w:continuationSeparator/>
        </w:r>
        <w:r w:rsidRPr="00E35154">
          <w:rPr>
            <w:rFonts w:ascii="Courier New" w:hAnsi="Courier New" w:cs="Courier New"/>
            <w:sz w:val="21"/>
            <w:szCs w:val="21"/>
          </w:rPr>
          <w:t>-úM</w:t>
        </w:r>
        <w:r w:rsidRPr="00E35154">
          <w:rPr>
            <w:rFonts w:ascii="Courier New" w:hAnsi="Courier New" w:cs="Courier New"/>
            <w:sz w:val="21"/>
            <w:szCs w:val="21"/>
          </w:rPr>
          <w:br/>
          <w:t>Ó…:}…ÝXÞGwÍð¸M,Jk:§è‘Ub•×ÛìP</w:t>
        </w:r>
        <w:r w:rsidRPr="00E35154">
          <w:rPr>
            <w:rFonts w:ascii="Courier New" w:hAnsi="Courier New" w:cs="Courier New"/>
            <w:sz w:val="21"/>
            <w:szCs w:val="21"/>
          </w:rPr>
          <w:br w:type="column"/>
          <w:t>E</w:t>
        </w:r>
        <w:r w:rsidRPr="00E35154">
          <w:rPr>
            <w:rFonts w:ascii="Courier New" w:hAnsi="Courier New" w:cs="Courier New"/>
            <w:sz w:val="21"/>
            <w:szCs w:val="21"/>
          </w:rPr>
          <w:separator/>
        </w:r>
        <w:r w:rsidRPr="00E35154">
          <w:rPr>
            <w:rFonts w:ascii="Courier New" w:hAnsi="Courier New" w:cs="Courier New"/>
            <w:sz w:val="21"/>
            <w:szCs w:val="21"/>
          </w:rPr>
          <w:t>áª</w:t>
        </w:r>
        <w:r w:rsidRPr="00E35154">
          <w:rPr>
            <w:rFonts w:ascii="Courier New" w:hAnsi="Courier New" w:cs="Courier New"/>
            <w:sz w:val="21"/>
            <w:szCs w:val="21"/>
          </w:rPr>
          <w:separator/>
        </w:r>
        <w:r w:rsidRPr="00E35154">
          <w:rPr>
            <w:rFonts w:ascii="Courier New" w:hAnsi="Courier New" w:cs="Courier New"/>
            <w:sz w:val="21"/>
            <w:szCs w:val="21"/>
          </w:rPr>
          <w:t>Ù¼¦€MYtýîk³g¨ý,µÅv€}è·¶+‹†ùëˆ¦ÑÃš±Ñ‡ÂÓ9;&amp;%xðnâAªÙS®Ù3ùt</w:t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t>Ö€—Òž›E‡´zº‹nÄÉ{†U‡ÓXqòbÍž9ð9™=</w:t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t>‘ÉluŠÕéUÇ±D’[GGDz)w</w:t>
        </w:r>
        <w:r w:rsidRPr="00E35154">
          <w:rPr>
            <w:rFonts w:ascii="Courier New" w:hAnsi="Courier New" w:cs="Courier New"/>
            <w:sz w:val="21"/>
            <w:szCs w:val="21"/>
          </w:rPr>
          <w:br/>
          <w:t>÷Xîé¨^¾-.9[×;´ümhW»”x‡“#°Ú€Úrñ62·+RC¦,ÓñÕ²bœÌ</w:t>
        </w:r>
        <w:r w:rsidRPr="00E35154">
          <w:rPr>
            <w:rFonts w:ascii="Courier New" w:hAnsi="Courier New" w:cs="Courier New"/>
            <w:sz w:val="21"/>
            <w:szCs w:val="21"/>
          </w:rPr>
          <w:br/>
          <w:t>`</w:t>
        </w:r>
        <w:r w:rsidRPr="00E35154">
          <w:rPr>
            <w:rFonts w:ascii="Courier New" w:hAnsi="Courier New" w:cs="Courier New"/>
            <w:sz w:val="21"/>
            <w:szCs w:val="21"/>
          </w:rPr>
          <w:continuationSeparator/>
        </w:r>
        <w:r w:rsidRPr="00E35154">
          <w:rPr>
            <w:rFonts w:ascii="Courier New" w:hAnsi="Courier New" w:cs="Courier New"/>
            <w:sz w:val="21"/>
            <w:szCs w:val="21"/>
          </w:rPr>
          <w:t>á¡‡kÊø</w:t>
        </w:r>
        <w:r w:rsidRPr="00E35154">
          <w:rPr>
            <w:rFonts w:ascii="Courier New" w:hAnsi="Courier New" w:cs="Courier New"/>
            <w:sz w:val="21"/>
            <w:szCs w:val="21"/>
          </w:rPr>
          <w:tab/>
          <w:t>Ž‚_ªH</w:t>
        </w:r>
        <w:r w:rsidRPr="00E35154">
          <w:rPr>
            <w:rFonts w:ascii="Courier New" w:hAnsi="Courier New" w:cs="Courier New"/>
            <w:sz w:val="21"/>
            <w:szCs w:val="21"/>
          </w:rPr>
          <w:softHyphen/>
          <w:t>T;ÚZÃ3º€SÕœeø]ƒÌ×„“+pJÇ7</w:t>
        </w:r>
        <w:r w:rsidRPr="00E35154">
          <w:rPr>
            <w:rFonts w:ascii="Courier New" w:hAnsi="Courier New" w:cs="Courier New"/>
            <w:sz w:val="21"/>
            <w:szCs w:val="21"/>
          </w:rPr>
          <w:separator/>
        </w:r>
        <w:r w:rsidRPr="00E35154">
          <w:rPr>
            <w:rFonts w:ascii="Courier New" w:hAnsi="Courier New" w:cs="Courier New"/>
            <w:sz w:val="21"/>
            <w:szCs w:val="21"/>
          </w:rPr>
          <w:t>Ó3Ý‘j…=Ib«ßþÖ1œà²›ó‘a8Ž[Ö¶)¦</w:t>
        </w:r>
        <w:r w:rsidRPr="00E35154">
          <w:rPr>
            <w:rFonts w:ascii="Courier New" w:hAnsi="Courier New" w:cs="Courier New"/>
            <w:sz w:val="21"/>
            <w:szCs w:val="21"/>
          </w:rPr>
          <w:br/>
          <w:t>².ä¡äz¯</w:t>
        </w:r>
        <w:r w:rsidRPr="00E35154">
          <w:rPr>
            <w:rFonts w:ascii="Courier New" w:hAnsi="Courier New" w:cs="Courier New"/>
            <w:sz w:val="21"/>
            <w:szCs w:val="21"/>
          </w:rPr>
          <w:tab/>
          <w:t>'äø!/~/ä</w:t>
        </w:r>
        <w:r w:rsidRPr="00E35154">
          <w:rPr>
            <w:rFonts w:ascii="Courier New" w:hAnsi="Courier New" w:cs="Courier New"/>
            <w:sz w:val="21"/>
            <w:szCs w:val="21"/>
          </w:rPr>
          <w:softHyphen/>
          <w:t>+Y¿/å</w:t>
        </w:r>
        <w:r w:rsidRPr="00E35154">
          <w:rPr>
            <w:rFonts w:ascii="Courier New" w:hAnsi="Courier New" w:cs="Courier New"/>
            <w:sz w:val="21"/>
            <w:szCs w:val="21"/>
          </w:rPr>
          <w:softHyphen/>
          <w:t>ŸulÁO®&gt;ëCb†eÚIhÛ'"FIÖ“˜k;Ó8žœˆ˜ÌeA‘N¤5)|B“d)P®o;ô n:®sêúJu¢À´&amp;Þ‰˜a(hóeÊ</w:t>
        </w:r>
      </w:ins>
    </w:p>
    <w:p w14:paraId="728A0D2E" w14:textId="77777777" w:rsidR="007C2E47" w:rsidRPr="00E35154" w:rsidRDefault="007C2E47" w:rsidP="00E35154">
      <w:pPr>
        <w:rPr>
          <w:ins w:id="4" w:author="Microsoft Word" w:date="2024-02-26T19:58:00Z"/>
          <w:rFonts w:ascii="Courier New" w:hAnsi="Courier New" w:cs="Courier New"/>
          <w:sz w:val="21"/>
          <w:szCs w:val="21"/>
        </w:rPr>
      </w:pPr>
      <w:ins w:id="5" w:author="Microsoft Word" w:date="2024-02-26T19:58:00Z">
        <w:r w:rsidRPr="00E35154">
          <w:rPr>
            <w:rFonts w:ascii="Courier New" w:hAnsi="Courier New" w:cs="Courier New"/>
            <w:sz w:val="21"/>
            <w:szCs w:val="21"/>
          </w:rPr>
          <w:t>§‡ûU.é¼ éÝ¨'[Ór#œ%'òMi}}Ô*RR-ZF¸X‘ê¬Q²’öñ[ßŽcø{"ÒVKZÀáaË{¾Ê[ÖJÜƒµ</w:t>
        </w:r>
        <w:r w:rsidRPr="00E35154">
          <w:rPr>
            <w:rFonts w:ascii="Courier New" w:hAnsi="Courier New" w:cs="Courier New"/>
            <w:sz w:val="21"/>
            <w:szCs w:val="21"/>
          </w:rPr>
          <w:softHyphen/>
          <w:t>&amp;îdæ'bm·¬7yQ¥b½!Ð®×\1_éªKæži‘;›œˆ¹ƒ´®´‚’</w:t>
        </w:r>
        <w:r w:rsidRPr="00E35154">
          <w:rPr>
            <w:rFonts w:ascii="Courier New" w:hAnsi="Courier New" w:cs="Courier New"/>
            <w:sz w:val="21"/>
            <w:szCs w:val="21"/>
          </w:rPr>
          <w:cr/>
          <w:t>Õœ•ÚíšÙª[IûdßrýYžˆ´Ûªû†…öm]Î)G•[vK[ÉûèÚ</w:t>
        </w:r>
        <w:r w:rsidRPr="00E35154">
          <w:rPr>
            <w:rFonts w:ascii="Courier New" w:hAnsi="Courier New" w:cs="Courier New"/>
            <w:sz w:val="21"/>
            <w:szCs w:val="21"/>
          </w:rPr>
          <w:tab/>
        </w:r>
        <w:r w:rsidRPr="00E35154">
          <w:rPr>
            <w:rFonts w:ascii="Courier New" w:hAnsi="Courier New" w:cs="Courier New"/>
            <w:sz w:val="21"/>
            <w:szCs w:val="21"/>
          </w:rPr>
          <w:br w:type="page"/>
          <w:t>Ã8Ub[y®I©</w:t>
        </w:r>
        <w:r w:rsidRPr="00E35154">
          <w:rPr>
            <w:rFonts w:ascii="Courier New" w:hAnsi="Courier New" w:cs="Courier New"/>
            <w:sz w:val="21"/>
            <w:szCs w:val="21"/>
          </w:rPr>
          <w:tab/>
          <w:t>¹†T’WÚwRçZœ×+‰6«–yE)ÇD1åIí‚ÔÈ&gt;&amp;</w:t>
        </w:r>
        <w:r w:rsidRPr="00E35154">
          <w:rPr>
            <w:rFonts w:ascii="Courier New" w:hAnsi="Courier New" w:cs="Courier New"/>
            <w:sz w:val="21"/>
            <w:szCs w:val="21"/>
          </w:rPr>
          <w:br w:type="column"/>
          <w:t>Ã`2C6§È‡ÈªÍ*Š§jPÞ×q&lt;ßœzÉ‰vÅ¼!</w:t>
        </w:r>
        <w:r w:rsidRPr="00E35154">
          <w:rPr>
            <w:rFonts w:ascii="Courier New" w:hAnsi="Courier New" w:cs="Courier New"/>
            <w:sz w:val="21"/>
            <w:szCs w:val="21"/>
          </w:rPr>
          <w:br w:type="page"/>
          <w:t>q©èªêQt};p&lt;#&lt;Q2\#«[tEWU¢kþÔ‹­eA!9«–H-oÜa×pœ’-Ó÷½èD&gt;!ÖµR3f½†54C×mÇ4gÆièêx9&gt;ÌâpæO§³</w:t>
        </w:r>
        <w:r w:rsidRPr="00E35154">
          <w:rPr>
            <w:rFonts w:ascii="Courier New" w:hAnsi="Courier New" w:cs="Courier New"/>
            <w:sz w:val="21"/>
            <w:szCs w:val="21"/>
          </w:rPr>
          <w:noBreakHyphen/>
          <w:t>-Ó²&lt;tð7pìÎëÇ9«ÄIEÇs¼æ¯*QÄÛ&amp;ý¦=ó£púÁ4×NÌdÒÇ«Þ“†eNbÃñúl(ïIÃpƒ8±ýFî‘'È&gt;™~ÈŒjÂk3ÿMA</w:t>
        </w:r>
        <w:r w:rsidRPr="00E35154">
          <w:rPr>
            <w:rFonts w:ascii="Courier New" w:hAnsi="Courier New" w:cs="Courier New"/>
            <w:sz w:val="21"/>
            <w:szCs w:val="21"/>
          </w:rPr>
          <w:br w:type="column"/>
          <w:t>§ÅóÏ—+‰d0@aUø$05Iá_s*(ßÐÑ…¦]ãYÓì[nèÑ4FÞï¼ASyÍ</w:t>
        </w:r>
        <w:r w:rsidRPr="00E35154">
          <w:rPr>
            <w:rFonts w:ascii="Courier New" w:hAnsi="Courier New" w:cs="Courier New"/>
            <w:sz w:val="21"/>
            <w:szCs w:val="21"/>
          </w:rPr>
          <w:br w:type="column"/>
          <w:t>x</w:t>
        </w:r>
        <w:r w:rsidRPr="00E35154">
          <w:rPr>
            <w:rFonts w:ascii="Courier New" w:hAnsi="Courier New" w:cs="Courier New"/>
            <w:sz w:val="21"/>
            <w:szCs w:val="21"/>
          </w:rPr>
          <w:br/>
          <w:t>rl</w:t>
        </w:r>
        <w:r w:rsidRPr="00E35154">
          <w:rPr>
            <w:rFonts w:ascii="Courier New" w:hAnsi="Courier New" w:cs="Courier New"/>
            <w:sz w:val="21"/>
            <w:szCs w:val="21"/>
          </w:rPr>
          <w:cr/>
          <w:t>c?2'j$Þ÷(¿¡</w:t>
        </w:r>
        <w:r w:rsidRPr="00E35154">
          <w:rPr>
            <w:rFonts w:ascii="Courier New" w:hAnsi="Courier New" w:cs="Courier New"/>
            <w:sz w:val="21"/>
            <w:szCs w:val="21"/>
          </w:rPr>
          <w:br/>
          <w:t>Êi•Rè(</w:t>
        </w:r>
        <w:r w:rsidRPr="00E35154">
          <w:rPr>
            <w:rFonts w:ascii="Courier New" w:hAnsi="Courier New" w:cs="Courier New"/>
            <w:sz w:val="21"/>
            <w:szCs w:val="21"/>
          </w:rPr>
          <w:softHyphen/>
          <w:t>kXiÖL=Òø8¶ü*óK-“ý</w:t>
        </w:r>
        <w:r w:rsidRPr="00E35154">
          <w:rPr>
            <w:rFonts w:ascii="Courier New" w:hAnsi="Courier New" w:cs="Courier New"/>
            <w:sz w:val="21"/>
            <w:szCs w:val="21"/>
          </w:rPr>
          <w:continuationSeparator/>
        </w:r>
        <w:r w:rsidRPr="00E35154">
          <w:rPr>
            <w:rFonts w:ascii="Courier New" w:hAnsi="Courier New" w:cs="Courier New"/>
            <w:sz w:val="21"/>
            <w:szCs w:val="21"/>
          </w:rPr>
          <w:t>­i—·C¯{¼‚Y</w:t>
        </w:r>
        <w:r w:rsidRPr="00E35154">
          <w:rPr>
            <w:rFonts w:ascii="Courier New" w:hAnsi="Courier New" w:cs="Courier New"/>
            <w:sz w:val="21"/>
            <w:szCs w:val="21"/>
          </w:rPr>
          <w:br w:type="column"/>
          <w:t>ÆÔxe7€rÛá+AÒ’ÕÐî4]”9vÕ9“’•»zA{Òf S</w:t>
        </w:r>
        <w:r w:rsidRPr="00E35154">
          <w:rPr>
            <w:rFonts w:ascii="Courier New" w:hAnsi="Courier New" w:cs="Courier New"/>
            <w:sz w:val="21"/>
            <w:szCs w:val="21"/>
          </w:rPr>
          <w:separator/>
        </w:r>
        <w:r w:rsidRPr="00E35154">
          <w:rPr>
            <w:rFonts w:ascii="Courier New" w:hAnsi="Courier New" w:cs="Courier New"/>
            <w:sz w:val="21"/>
            <w:szCs w:val="21"/>
          </w:rPr>
          <w:t>Á-Åmu¹–ªºnÊ8tb‹… 2á]ƒ=•J€Gçø”SP</w:t>
        </w:r>
        <w:r w:rsidRPr="00E35154">
          <w:rPr>
            <w:rFonts w:ascii="Courier New" w:hAnsi="Courier New" w:cs="Courier New"/>
            <w:sz w:val="21"/>
            <w:szCs w:val="21"/>
          </w:rPr>
          <w:continuationSeparator/>
        </w:r>
        <w:r w:rsidRPr="00E35154">
          <w:rPr>
            <w:rFonts w:ascii="Courier New" w:hAnsi="Courier New" w:cs="Courier New"/>
            <w:sz w:val="21"/>
            <w:szCs w:val="21"/>
          </w:rPr>
          <w:t>CZP…Æ,Uio£d-Y</w:t>
        </w:r>
        <w:r w:rsidRPr="00E35154">
          <w:rPr>
            <w:rFonts w:ascii="Courier New" w:hAnsi="Courier New" w:cs="Courier New"/>
            <w:sz w:val="21"/>
            <w:szCs w:val="21"/>
          </w:rPr>
          <w:separator/>
        </w:r>
        <w:r w:rsidRPr="00E35154">
          <w:rPr>
            <w:rFonts w:ascii="Courier New" w:hAnsi="Courier New" w:cs="Courier New"/>
            <w:sz w:val="21"/>
            <w:szCs w:val="21"/>
          </w:rPr>
          <w:t>Ž¼n9x¸RÙÀÑè¹^</w:t>
        </w:r>
        <w:r w:rsidRPr="00E35154">
          <w:rPr>
            <w:rFonts w:ascii="Courier New" w:hAnsi="Courier New" w:cs="Courier New"/>
            <w:sz w:val="21"/>
            <w:szCs w:val="21"/>
          </w:rPr>
          <w:br/>
          <w:t>Ä¨Ÿvˆo´¶ÌXzÉñÑj\Àaù:—)˜Òö”fõÎÿv!ô“sò,œÆ†9 »¾</w:t>
        </w:r>
        <w:r w:rsidRPr="00E35154">
          <w:rPr>
            <w:rFonts w:ascii="Courier New" w:hAnsi="Courier New" w:cs="Courier New"/>
            <w:sz w:val="21"/>
            <w:szCs w:val="21"/>
          </w:rPr>
          <w:noBreakHyphen/>
          <w:t>Ï÷CÞ</w:t>
        </w:r>
        <w:r w:rsidRPr="00E35154">
          <w:rPr>
            <w:rFonts w:ascii="Courier New" w:hAnsi="Courier New" w:cs="Courier New"/>
            <w:sz w:val="21"/>
            <w:szCs w:val="21"/>
          </w:rPr>
          <w:continuationSeparator/>
        </w:r>
        <w:r w:rsidRPr="00E35154">
          <w:rPr>
            <w:rFonts w:ascii="Courier New" w:hAnsi="Courier New" w:cs="Courier New"/>
            <w:sz w:val="21"/>
            <w:szCs w:val="21"/>
          </w:rPr>
          <w:t>EÅ®9c‹†aÛV!oh«¥Æñ”Sr×¬°yJ‡b=Î+\¥–åB~G÷Q¥é¶ôe[B®#õj7&amp;Uºb\-(1ÓP·`Ð,Wë´“ÈóÌÄ@žõ?šâï›nè€&amp;'}Ä£¹a«´</w:t>
        </w:r>
        <w:r w:rsidRPr="00E35154">
          <w:rPr>
            <w:rFonts w:ascii="Courier New" w:hAnsi="Courier New" w:cs="Courier New"/>
            <w:sz w:val="21"/>
            <w:szCs w:val="21"/>
          </w:rPr>
          <w:br w:type="column"/>
          <w:t>½</w:t>
        </w:r>
        <w:r w:rsidRPr="00E35154">
          <w:rPr>
            <w:rFonts w:ascii="Courier New" w:hAnsi="Courier New" w:cs="Courier New"/>
            <w:sz w:val="21"/>
            <w:szCs w:val="21"/>
          </w:rPr>
          <w:br/>
          <w:t>Ðì¬é</w:t>
        </w:r>
        <w:r w:rsidRPr="00E35154">
          <w:rPr>
            <w:rFonts w:ascii="Courier New" w:hAnsi="Courier New" w:cs="Courier New"/>
            <w:sz w:val="21"/>
            <w:szCs w:val="21"/>
          </w:rPr>
          <w:br/>
          <w:t>Æ5CÃ…Ž¨ˆ7õ9ïü»F#AÀ 4Gêýá|t§rÍ!]_*Rü©LüøÏÍÕí¿ÄTÜßÿÀÃÃÙõ·Ë*ý¶¹ä¤^åiÂ•GÆË½–/,½ÝQ</w:t>
        </w:r>
        <w:r w:rsidRPr="00E35154">
          <w:rPr>
            <w:rFonts w:ascii="Courier New" w:hAnsi="Courier New" w:cs="Courier New"/>
            <w:sz w:val="21"/>
            <w:szCs w:val="21"/>
          </w:rPr>
          <w:separator/>
        </w:r>
        <w:r w:rsidRPr="00E35154">
          <w:rPr>
            <w:rFonts w:ascii="Courier New" w:hAnsi="Courier New" w:cs="Courier New"/>
            <w:sz w:val="21"/>
            <w:szCs w:val="21"/>
          </w:rPr>
          <w:t>~Çh~=¨X</w:t>
        </w:r>
        <w:r w:rsidRPr="00E35154">
          <w:rPr>
            <w:rFonts w:ascii="Courier New" w:hAnsi="Courier New" w:cs="Courier New"/>
            <w:sz w:val="21"/>
            <w:szCs w:val="21"/>
          </w:rPr>
          <w:continuationSeparator/>
        </w:r>
        <w:r w:rsidRPr="00E35154">
          <w:rPr>
            <w:rFonts w:ascii="Courier New" w:hAnsi="Courier New" w:cs="Courier New"/>
            <w:sz w:val="21"/>
            <w:szCs w:val="21"/>
          </w:rPr>
          <w:t>·˜%ˆZe(³ñ§×çë¬{P1‘D[óÃèÿU7š4(ë--(½­Ú€ÝpÍXU´V5ÞdÕ</w:t>
        </w:r>
        <w:r w:rsidRPr="00E35154">
          <w:rPr>
            <w:rFonts w:ascii="Courier New" w:hAnsi="Courier New" w:cs="Courier New"/>
            <w:sz w:val="21"/>
            <w:szCs w:val="21"/>
          </w:rPr>
          <w:br w:type="column"/>
          <w:t>«A&amp;H´1â¡vMœ³{L²¢³ÍSU}Âv^äu’Î€eØh9§ÍÆ"</w:t>
        </w:r>
        <w:r w:rsidRPr="00E35154">
          <w:rPr>
            <w:rFonts w:ascii="Courier New" w:hAnsi="Courier New" w:cs="Courier New"/>
            <w:sz w:val="21"/>
            <w:szCs w:val="21"/>
          </w:rPr>
          <w:continuationSeparator/>
        </w:r>
        <w:r w:rsidRPr="00E35154">
          <w:rPr>
            <w:rFonts w:ascii="Courier New" w:hAnsi="Courier New" w:cs="Courier New"/>
            <w:sz w:val="21"/>
            <w:szCs w:val="21"/>
          </w:rPr>
          <w:br/>
          <w:t>žÞÀLMYr</w:t>
        </w:r>
      </w:ins>
    </w:p>
    <w:p w14:paraId="35288650" w14:textId="77777777" w:rsidR="007C2E47" w:rsidRPr="00E35154" w:rsidRDefault="007C2E47" w:rsidP="00E35154">
      <w:pPr>
        <w:rPr>
          <w:ins w:id="6" w:author="Microsoft Word" w:date="2024-02-26T19:58:00Z"/>
          <w:rFonts w:ascii="Courier New" w:hAnsi="Courier New" w:cs="Courier New"/>
          <w:sz w:val="21"/>
          <w:szCs w:val="21"/>
        </w:rPr>
      </w:pPr>
      <w:ins w:id="7" w:author="Microsoft Word" w:date="2024-02-26T19:58:00Z">
        <w:r w:rsidRPr="00E35154">
          <w:rPr>
            <w:rFonts w:ascii="Courier New" w:hAnsi="Courier New" w:cs="Courier New"/>
            <w:sz w:val="21"/>
            <w:szCs w:val="21"/>
          </w:rPr>
          <w:t>É</w:t>
        </w:r>
        <w:r w:rsidRPr="00E35154">
          <w:rPr>
            <w:rFonts w:ascii="Courier New" w:hAnsi="Courier New" w:cs="Courier New"/>
            <w:sz w:val="21"/>
            <w:szCs w:val="21"/>
          </w:rPr>
          <w:continuationSeparator/>
        </w:r>
        <w:r w:rsidRPr="00E35154">
          <w:rPr>
            <w:rFonts w:ascii="Courier New" w:hAnsi="Courier New" w:cs="Courier New"/>
            <w:sz w:val="21"/>
            <w:szCs w:val="21"/>
          </w:rPr>
          <w:t>‹</w:t>
        </w:r>
        <w:r w:rsidRPr="00E35154">
          <w:rPr>
            <w:rFonts w:ascii="Courier New" w:hAnsi="Courier New" w:cs="Courier New"/>
            <w:sz w:val="21"/>
            <w:szCs w:val="21"/>
          </w:rPr>
          <w:br/>
          <w:t>Ö¶ë{5Ç</w:t>
        </w:r>
        <w:r w:rsidRPr="00E35154">
          <w:rPr>
            <w:rFonts w:ascii="Courier New" w:hAnsi="Courier New" w:cs="Courier New"/>
            <w:sz w:val="21"/>
            <w:szCs w:val="21"/>
          </w:rPr>
          <w:br w:type="column"/>
          <w:t>k’Œ6¿ÿÊ2Úf2ÿ°à%~Cn×</w:t>
        </w:r>
        <w:r w:rsidRPr="00E35154">
          <w:rPr>
            <w:rFonts w:ascii="Courier New" w:hAnsi="Courier New" w:cs="Courier New"/>
            <w:sz w:val="21"/>
            <w:szCs w:val="21"/>
          </w:rPr>
          <w:noBreakHyphen/>
          <w:t>”¶</w:t>
        </w:r>
        <w:r w:rsidRPr="00E35154">
          <w:rPr>
            <w:rFonts w:ascii="Courier New" w:hAnsi="Courier New" w:cs="Courier New"/>
            <w:sz w:val="21"/>
            <w:szCs w:val="21"/>
          </w:rPr>
          <w:noBreakHyphen/>
          <w:t>ÛØ n¯Æš¾^s!/)¤c,</w:t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t>m`¤àÉæ‹h¹u]°¹bÈKMRTlv¡k¹jÀž¤Ìa#ÒŠv|û0ZV¨ÙY•©²$yÑ”uDj×+m‹ðOÉö\w¿ÞÄM“¹TÆÛ&amp;´W(“ Œìé€</w:t>
        </w:r>
        <w:r w:rsidRPr="00E35154">
          <w:rPr>
            <w:rFonts w:ascii="Courier New" w:hAnsi="Courier New" w:cs="Courier New"/>
            <w:sz w:val="21"/>
            <w:szCs w:val="21"/>
          </w:rPr>
          <w:separator/>
        </w:r>
        <w:r w:rsidRPr="00E35154">
          <w:rPr>
            <w:rFonts w:ascii="Courier New" w:hAnsi="Courier New" w:cs="Courier New"/>
            <w:sz w:val="21"/>
            <w:szCs w:val="21"/>
          </w:rPr>
          <w:t>×/=iú H’™÷Á4Ü.•±g~0</w:t>
        </w:r>
        <w:r w:rsidRPr="00E35154">
          <w:rPr>
            <w:rFonts w:ascii="Courier New" w:hAnsi="Courier New" w:cs="Courier New"/>
            <w:sz w:val="21"/>
            <w:szCs w:val="21"/>
          </w:rPr>
          <w:cr/>
          <w:t>Ûva‰&gt;ZN2³</w:t>
        </w:r>
        <w:r w:rsidRPr="00E35154">
          <w:rPr>
            <w:rFonts w:ascii="Courier New" w:hAnsi="Courier New" w:cs="Courier New"/>
            <w:sz w:val="21"/>
            <w:szCs w:val="21"/>
          </w:rPr>
          <w:cr/>
          <w:t>8‘´Q¬djF</w:t>
        </w:r>
        <w:r w:rsidRPr="00E35154">
          <w:rPr>
            <w:rFonts w:ascii="Courier New" w:hAnsi="Courier New" w:cs="Courier New"/>
            <w:sz w:val="21"/>
            <w:szCs w:val="21"/>
          </w:rPr>
          <w:br w:type="column"/>
        </w:r>
        <w:r w:rsidRPr="00E35154">
          <w:rPr>
            <w:rFonts w:ascii="Courier New" w:hAnsi="Courier New" w:cs="Courier New"/>
            <w:sz w:val="21"/>
            <w:szCs w:val="21"/>
          </w:rPr>
          <w:noBreakHyphen/>
          <w:t>^&gt;ô2äùã÷zÛþeúw</w:t>
        </w:r>
        <w:r w:rsidRPr="00E35154">
          <w:rPr>
            <w:rFonts w:ascii="Courier New" w:hAnsi="Courier New" w:cs="Courier New"/>
            <w:sz w:val="21"/>
            <w:szCs w:val="21"/>
          </w:rPr>
          <w:separator/>
        </w:r>
        <w:r w:rsidRPr="00E35154">
          <w:rPr>
            <w:rFonts w:ascii="Courier New" w:hAnsi="Courier New" w:cs="Courier New"/>
            <w:sz w:val="21"/>
            <w:szCs w:val="21"/>
          </w:rPr>
          <w:t>Ã7ûÜC×M&amp;h¨ƒŸJŽ¿</w:t>
        </w:r>
        <w:r w:rsidRPr="00E35154">
          <w:rPr>
            <w:rFonts w:ascii="Courier New" w:hAnsi="Courier New" w:cs="Courier New"/>
            <w:sz w:val="21"/>
            <w:szCs w:val="21"/>
          </w:rPr>
          <w:br w:type="page"/>
          <w:t>ýä±(‰ÌØ™ô</w:t>
        </w:r>
        <w:r w:rsidRPr="00E35154">
          <w:rPr>
            <w:rFonts w:ascii="Courier New" w:hAnsi="Courier New" w:cs="Courier New"/>
            <w:sz w:val="21"/>
            <w:szCs w:val="21"/>
          </w:rPr>
          <w:tab/>
          <w:t>”db{¾«ïÛäYã</w:t>
        </w:r>
        <w:r w:rsidRPr="00E35154">
          <w:rPr>
            <w:rFonts w:ascii="Courier New" w:hAnsi="Courier New" w:cs="Courier New"/>
            <w:sz w:val="21"/>
            <w:szCs w:val="21"/>
          </w:rPr>
          <w:noBreakHyphen/>
          <w:t>ß§Å·mzÉ&amp;‰yAÒGCïIÃrœÈ</w:t>
        </w:r>
      </w:ins>
    </w:p>
    <w:p w14:paraId="6EB5746A" w14:textId="77777777" w:rsidR="007C2E47" w:rsidRPr="00E35154" w:rsidRDefault="007C2E47" w:rsidP="00E35154">
      <w:pPr>
        <w:rPr>
          <w:ins w:id="8" w:author="Microsoft Word" w:date="2024-02-26T19:58:00Z"/>
          <w:rFonts w:ascii="Courier New" w:hAnsi="Courier New" w:cs="Courier New"/>
          <w:sz w:val="21"/>
          <w:szCs w:val="21"/>
        </w:rPr>
      </w:pPr>
      <w:ins w:id="9" w:author="Microsoft Word" w:date="2024-02-26T19:58:00Z">
        <w:r w:rsidRPr="00E35154">
          <w:rPr>
            <w:rFonts w:ascii="Courier New" w:hAnsi="Courier New" w:cs="Courier New"/>
            <w:sz w:val="21"/>
            <w:szCs w:val="21"/>
          </w:rPr>
          <w:t>ãÖ†ëù†á&amp;}ž›Þ—ÆÌ\»OÚxWßð§­xZþXßˆ’ÈŠ‚F¬?v'þóß;M#²fF¨îÅ¿~á{¹D’¹ºHÂw—TðnŒ£jÇHHhÝ­±éúüÙ…ÌÕ¢ä…zg±^|g9|ïè±”</w:t>
        </w:r>
        <w:r w:rsidRPr="00E35154">
          <w:rPr>
            <w:rFonts w:ascii="Courier New" w:hAnsi="Courier New" w:cs="Courier New"/>
            <w:sz w:val="21"/>
            <w:szCs w:val="21"/>
          </w:rPr>
          <w:noBreakHyphen/>
          <w:t>ANúD[ÇÞ…ªþóDñOÍ®Á#rûŸ/þ</w:t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t>ÿÿ</w:t>
        </w:r>
        <w:r w:rsidRPr="00E35154">
          <w:rPr>
            <w:rFonts w:ascii="Courier New" w:hAnsi="Courier New" w:cs="Courier New"/>
            <w:sz w:val="21"/>
            <w:szCs w:val="21"/>
          </w:rPr>
          <w:separator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t>PK</w:t>
        </w:r>
        <w:r w:rsidRPr="00E35154">
          <w:rPr>
            <w:rFonts w:ascii="Courier New" w:hAnsi="Courier New" w:cs="Courier New"/>
            <w:sz w:val="21"/>
            <w:szCs w:val="21"/>
          </w:rPr>
          <w:separator/>
        </w:r>
        <w:r w:rsidRPr="00E35154">
          <w:rPr>
            <w:rFonts w:ascii="Courier New" w:hAnsi="Courier New" w:cs="Courier New"/>
            <w:sz w:val="21"/>
            <w:szCs w:val="21"/>
          </w:rPr>
          <w:continuationSeparator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t>!</w:t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t>)#L</w:t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t>M</w:t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t>word/_rels/document.xml.rels ¢</w:t>
        </w:r>
        <w:r w:rsidRPr="00E35154">
          <w:rPr>
            <w:rFonts w:ascii="Courier New" w:hAnsi="Courier New" w:cs="Courier New"/>
            <w:sz w:val="21"/>
            <w:szCs w:val="21"/>
          </w:rPr>
          <w:continuationSeparator/>
        </w:r>
        <w:r w:rsidRPr="00E35154">
          <w:rPr>
            <w:rFonts w:ascii="Courier New" w:hAnsi="Courier New" w:cs="Courier New"/>
            <w:sz w:val="21"/>
            <w:szCs w:val="21"/>
          </w:rPr>
          <w:t>( </w:t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t>¬•]Oƒ0†ïMü¤÷R˜:?2Ø1Ù­bâmGÐH[Òž©ü{ëÈ€¹¥ñ¢—ç%=ï“'PVëoÙFŸ`¬Ð*#iœT©¹PuFÞŠç«{YdŠ³V+ÈH–¬óË‹Õ</w:t>
        </w:r>
        <w:r w:rsidRPr="00E35154">
          <w:rPr>
            <w:rFonts w:ascii="Courier New" w:hAnsi="Courier New" w:cs="Courier New"/>
            <w:sz w:val="21"/>
            <w:szCs w:val="21"/>
          </w:rPr>
          <w:br/>
          <w:t>´</w:t>
        </w:r>
        <w:r w:rsidRPr="00E35154">
          <w:rPr>
            <w:rFonts w:ascii="Courier New" w:hAnsi="Courier New" w:cs="Courier New"/>
            <w:sz w:val="21"/>
            <w:szCs w:val="21"/>
          </w:rPr>
          <w:br w:type="page"/>
          <w:t>Ý!ÛˆÎFn‹²i»GJmÙ€d6Ö(÷¤ÒF2t£©iÇÊV</w:t>
        </w:r>
        <w:r w:rsidRPr="00E35154">
          <w:rPr>
            <w:rFonts w:ascii="Courier New" w:hAnsi="Courier New" w:cs="Courier New"/>
            <w:sz w:val="21"/>
            <w:szCs w:val="21"/>
          </w:rPr>
          <w:separator/>
        </w:r>
        <w:r w:rsidRPr="00E35154">
          <w:rPr>
            <w:rFonts w:ascii="Courier New" w:hAnsi="Courier New" w:cs="Courier New"/>
            <w:sz w:val="21"/>
            <w:szCs w:val="21"/>
          </w:rPr>
          <w:t>]$É’šù</w:t>
        </w:r>
        <w:r w:rsidRPr="00E35154">
          <w:rPr>
            <w:rFonts w:ascii="Courier New" w:hAnsi="Courier New" w:cs="Courier New"/>
            <w:sz w:val="21"/>
            <w:szCs w:val="21"/>
          </w:rPr>
          <w:br w:type="column"/>
          <w:t>’</w:t>
        </w:r>
        <w:r w:rsidRPr="00E35154">
          <w:rPr>
            <w:rFonts w:ascii="Courier New" w:hAnsi="Courier New" w:cs="Courier New"/>
            <w:sz w:val="21"/>
            <w:szCs w:val="21"/>
          </w:rPr>
          <w:softHyphen/>
          <w:t>íŒ6&lt;#fÃ]ÑwðŸÝºªD</w:t>
        </w:r>
        <w:r w:rsidRPr="00E35154">
          <w:rPr>
            <w:rFonts w:ascii="Courier New" w:hAnsi="Courier New" w:cs="Courier New"/>
            <w:sz w:val="21"/>
            <w:szCs w:val="21"/>
          </w:rPr>
          <w:tab/>
          <w:t>OºÜIPx¦‚VZ#·‘™0#ÃœÆn¡çû¯Cö[@tfíDpH|w!`|®`˜½</w:t>
        </w:r>
      </w:ins>
    </w:p>
    <w:p w14:paraId="4240000B" w14:textId="77777777" w:rsidR="007C2E47" w:rsidRPr="00E35154" w:rsidRDefault="007C2E47" w:rsidP="00E35154">
      <w:pPr>
        <w:rPr>
          <w:ins w:id="10" w:author="Microsoft Word" w:date="2024-02-26T19:58:00Z"/>
          <w:rFonts w:ascii="Courier New" w:hAnsi="Courier New" w:cs="Courier New"/>
          <w:sz w:val="21"/>
          <w:szCs w:val="21"/>
        </w:rPr>
      </w:pPr>
      <w:ins w:id="11" w:author="Microsoft Word" w:date="2024-02-26T19:58:00Z">
        <w:r w:rsidRPr="00E35154">
          <w:rPr>
            <w:rFonts w:ascii="Courier New" w:hAnsi="Courier New" w:cs="Courier New"/>
            <w:sz w:val="21"/>
            <w:szCs w:val="21"/>
          </w:rPr>
          <w:t>äŠÇµÿ¤õw¡Ç•}i=H6lY»Ü-$G“iÓøª!ÚUî[sF¸)UƒŠdVGÁuJeÛØXšLÈá#</w:t>
        </w:r>
        <w:r w:rsidRPr="00E35154">
          <w:rPr>
            <w:rFonts w:ascii="Courier New" w:hAnsi="Courier New" w:cs="Courier New"/>
            <w:sz w:val="21"/>
            <w:szCs w:val="21"/>
          </w:rPr>
          <w:br w:type="column"/>
          <w:t>,kæ2XjÿjmÛê:àðë³cYùÇÄÀ</w:t>
        </w:r>
        <w:r w:rsidRPr="00E35154">
          <w:rPr>
            <w:rFonts w:ascii="Courier New" w:hAnsi="Courier New" w:cs="Courier New"/>
            <w:sz w:val="21"/>
            <w:szCs w:val="21"/>
          </w:rPr>
          <w:softHyphen/>
          <w:t>pš</w:t>
        </w:r>
        <w:r w:rsidRPr="00E35154">
          <w:rPr>
            <w:rFonts w:ascii="Courier New" w:hAnsi="Courier New" w:cs="Courier New"/>
            <w:sz w:val="21"/>
            <w:szCs w:val="21"/>
          </w:rPr>
          <w:br w:type="column"/>
          <w:t>Ñz</w:t>
        </w:r>
        <w:r w:rsidRPr="00E35154">
          <w:rPr>
            <w:rFonts w:ascii="Courier New" w:hAnsi="Courier New" w:cs="Courier New"/>
            <w:sz w:val="21"/>
            <w:szCs w:val="21"/>
          </w:rPr>
          <w:br w:type="page"/>
        </w:r>
        <w:r w:rsidRPr="00E35154">
          <w:rPr>
            <w:rFonts w:ascii="Courier New" w:hAnsi="Courier New" w:cs="Courier New"/>
            <w:sz w:val="21"/>
            <w:szCs w:val="21"/>
          </w:rPr>
          <w:tab/>
          <w:t>áï5›H˜ÍànáQÒœ‰</w:t>
        </w:r>
        <w:r w:rsidRPr="00E35154">
          <w:rPr>
            <w:rFonts w:ascii="Courier New" w:hAnsi="Courier New" w:cs="Courier New"/>
            <w:sz w:val="21"/>
            <w:szCs w:val="21"/>
          </w:rPr>
          <w:br w:type="page"/>
          <w:t>l&gt;</w:t>
        </w:r>
        <w:r w:rsidRPr="00E35154">
          <w:rPr>
            <w:rFonts w:ascii="Courier New" w:hAnsi="Courier New" w:cs="Courier New"/>
            <w:sz w:val="21"/>
            <w:szCs w:val="21"/>
          </w:rPr>
          <w:cr/>
          <w:t xml:space="preserve"> ìæ˜</w:t>
        </w:r>
        <w:r w:rsidRPr="00E35154">
          <w:rPr>
            <w:rFonts w:ascii="Courier New" w:hAnsi="Courier New" w:cs="Courier New"/>
            <w:sz w:val="21"/>
            <w:szCs w:val="21"/>
          </w:rPr>
          <w:br w:type="page"/>
          <w:t>|Y4ŒeÍ€¸«nÇ¡</w:t>
        </w:r>
        <w:r w:rsidRPr="00E35154">
          <w:rPr>
            <w:rFonts w:ascii="Courier New" w:hAnsi="Courier New" w:cs="Courier New"/>
            <w:sz w:val="21"/>
            <w:szCs w:val="21"/>
          </w:rPr>
          <w:separator/>
        </w:r>
        <w:r w:rsidRPr="00E35154">
          <w:rPr>
            <w:rFonts w:ascii="Courier New" w:hAnsi="Courier New" w:cs="Courier New"/>
            <w:sz w:val="21"/>
            <w:szCs w:val="21"/>
          </w:rPr>
          <w:t>ËªáT§â8´6Ø</w:t>
        </w:r>
        <w:r w:rsidRPr="00E35154">
          <w:rPr>
            <w:rFonts w:ascii="Courier New" w:hAnsi="Courier New" w:cs="Courier New"/>
            <w:sz w:val="21"/>
            <w:szCs w:val="21"/>
          </w:rPr>
          <w:separator/>
        </w:r>
        <w:r w:rsidRPr="00E35154">
          <w:rPr>
            <w:rFonts w:ascii="Courier New" w:hAnsi="Courier New" w:cs="Courier New"/>
            <w:sz w:val="21"/>
            <w:szCs w:val="21"/>
          </w:rPr>
          <w:t>ßsÐ‰IÒ«(a£+t¾È é6Ñ‘\Ô¬ÅØ™Frÿ¹Bø¡D.;ýí©k‰…û8¹‚UÔy‘ëÏó’"i;%ÃñÓž</w:t>
        </w:r>
        <w:r w:rsidRPr="00E35154">
          <w:rPr>
            <w:rFonts w:ascii="Courier New" w:hAnsi="Courier New" w:cs="Courier New"/>
            <w:sz w:val="21"/>
            <w:szCs w:val="21"/>
          </w:rPr>
          <w:br/>
          <w:t>…^3‘-Ïf¸Wž€û·‰â.å-9–vwÖžë1`Ý}UyElNÒ4‘H!#°&amp;—Ÿ“ œ'­o»±'kœnæß</w:t>
        </w:r>
        <w:r w:rsidRPr="00E35154">
          <w:rPr>
            <w:rFonts w:ascii="Courier New" w:hAnsi="Courier New" w:cs="Courier New"/>
            <w:sz w:val="21"/>
            <w:szCs w:val="21"/>
          </w:rPr>
          <w:noBreakHyphen/>
          <w:t>ÃY</w:t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t>J«}gg]Ô?çj¿ð’çðýÛíb&lt;´¦-Ù¡&lt;3ý‘ŸÎE³mV</w:t>
        </w:r>
        <w:r w:rsidRPr="00E35154">
          <w:rPr>
            <w:rFonts w:ascii="Courier New" w:hAnsi="Courier New" w:cs="Courier New"/>
            <w:sz w:val="21"/>
            <w:szCs w:val="21"/>
          </w:rPr>
          <w:br/>
          <w:t>þTî¢%Âv·vÚb»ºï2êô£öá9wÛG¹</w:t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t>®ï`ë^1š=UCªšPþ×Û¿¤</w:t>
        </w:r>
        <w:r w:rsidRPr="00E35154">
          <w:rPr>
            <w:rFonts w:ascii="Courier New" w:hAnsi="Courier New" w:cs="Courier New"/>
            <w:sz w:val="21"/>
            <w:szCs w:val="21"/>
          </w:rPr>
          <w:continuationSeparator/>
        </w:r>
        <w:r w:rsidRPr="00E35154">
          <w:rPr>
            <w:rFonts w:ascii="Courier New" w:hAnsi="Courier New" w:cs="Courier New"/>
            <w:sz w:val="21"/>
            <w:szCs w:val="21"/>
          </w:rPr>
          <w:t>ÜPž—/ƒ—÷ªøD™mÂÅãCôøˆrq{</w:t>
        </w:r>
        <w:r w:rsidRPr="00E35154">
          <w:rPr>
            <w:rFonts w:ascii="Courier New" w:hAnsi="Courier New" w:cs="Courier New"/>
            <w:sz w:val="21"/>
            <w:szCs w:val="21"/>
          </w:rPr>
          <w:softHyphen/>
          <w:t>ÔÝëõ</w:t>
        </w:r>
        <w:r w:rsidRPr="00E35154">
          <w:rPr>
            <w:rFonts w:ascii="Courier New" w:hAnsi="Courier New" w:cs="Courier New"/>
            <w:sz w:val="21"/>
            <w:szCs w:val="21"/>
          </w:rPr>
          <w:softHyphen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t>ÿÿ</w:t>
        </w:r>
        <w:r w:rsidRPr="00E35154">
          <w:rPr>
            <w:rFonts w:ascii="Courier New" w:hAnsi="Courier New" w:cs="Courier New"/>
            <w:sz w:val="21"/>
            <w:szCs w:val="21"/>
          </w:rPr>
          <w:separator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t>PK</w:t>
        </w:r>
        <w:r w:rsidRPr="00E35154">
          <w:rPr>
            <w:rFonts w:ascii="Courier New" w:hAnsi="Courier New" w:cs="Courier New"/>
            <w:sz w:val="21"/>
            <w:szCs w:val="21"/>
          </w:rPr>
          <w:separator/>
        </w:r>
        <w:r w:rsidRPr="00E35154">
          <w:rPr>
            <w:rFonts w:ascii="Courier New" w:hAnsi="Courier New" w:cs="Courier New"/>
            <w:sz w:val="21"/>
            <w:szCs w:val="21"/>
          </w:rPr>
          <w:continuationSeparator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t>!</w:t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t>ô</w:t>
        </w:r>
      </w:ins>
    </w:p>
    <w:p w14:paraId="2C4E7173" w14:textId="77777777" w:rsidR="007C2E47" w:rsidRPr="00E35154" w:rsidRDefault="007C2E47" w:rsidP="00E35154">
      <w:pPr>
        <w:rPr>
          <w:ins w:id="12" w:author="Microsoft Word" w:date="2024-02-26T19:58:00Z"/>
          <w:rFonts w:ascii="Courier New" w:hAnsi="Courier New" w:cs="Courier New"/>
          <w:sz w:val="21"/>
          <w:szCs w:val="21"/>
        </w:rPr>
      </w:pPr>
      <w:ins w:id="13" w:author="Microsoft Word" w:date="2024-02-26T19:58:00Z">
        <w:r w:rsidRPr="00E35154">
          <w:rPr>
            <w:rFonts w:ascii="Courier New" w:hAnsi="Courier New" w:cs="Courier New"/>
            <w:sz w:val="21"/>
            <w:szCs w:val="21"/>
          </w:rPr>
          <w:cr/>
          <w:t>ü·</w:t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t>;</w:t>
        </w:r>
        <w:r w:rsidRPr="00E35154">
          <w:rPr>
            <w:rFonts w:ascii="Courier New" w:hAnsi="Courier New" w:cs="Courier New"/>
            <w:sz w:val="21"/>
            <w:szCs w:val="21"/>
          </w:rPr>
          <w:br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t>word/header1.xml´–Ûr›0†ï;Ów`¸j/&gt;ÄabgÚxÒú¦ãiÚP„lht`$ù”§Ï</w:t>
        </w:r>
      </w:ins>
    </w:p>
    <w:p w14:paraId="58631F3E" w14:textId="77777777" w:rsidR="007C2E47" w:rsidRPr="00E35154" w:rsidRDefault="007C2E47" w:rsidP="00E35154">
      <w:pPr>
        <w:rPr>
          <w:ins w:id="14" w:author="Microsoft Word" w:date="2024-02-26T19:58:00Z"/>
          <w:rFonts w:ascii="Courier New" w:hAnsi="Courier New" w:cs="Courier New"/>
          <w:sz w:val="21"/>
          <w:szCs w:val="21"/>
        </w:rPr>
      </w:pPr>
      <w:ins w:id="15" w:author="Microsoft Word" w:date="2024-02-26T19:58:00Z">
        <w:r w:rsidRPr="00E35154">
          <w:rPr>
            <w:rFonts w:ascii="Courier New" w:hAnsi="Courier New" w:cs="Courier New"/>
            <w:sz w:val="21"/>
            <w:szCs w:val="21"/>
          </w:rPr>
          <w:t>¸!Í`2å‚ÃŠýô³Ú]t}sàÌÛQ¥3)f~xø</w:t>
        </w:r>
        <w:r w:rsidRPr="00E35154">
          <w:rPr>
            <w:rFonts w:ascii="Courier New" w:hAnsi="Courier New" w:cs="Courier New"/>
            <w:sz w:val="21"/>
            <w:szCs w:val="21"/>
          </w:rPr>
          <w:noBreakHyphen/>
          <w:t>D&amp;™ØÌüß¿îSßÓ‹</w:t>
        </w:r>
        <w:r w:rsidRPr="00E35154">
          <w:rPr>
            <w:rFonts w:ascii="Courier New" w:hAnsi="Courier New" w:cs="Courier New"/>
            <w:sz w:val="21"/>
            <w:szCs w:val="21"/>
          </w:rPr>
          <w:continuationSeparator/>
        </w:r>
        <w:r w:rsidRPr="00E35154">
          <w:rPr>
            <w:rFonts w:ascii="Courier New" w:hAnsi="Courier New" w:cs="Courier New"/>
            <w:sz w:val="21"/>
            <w:szCs w:val="21"/>
          </w:rPr>
          <w:t>3)èÌ?RíßÌ?~¸ÞÇi¢&lt;ð:Þçdæ§Æä1Bš¤”c}Á3¢¤–ksA$Gr½ÎE{©aPÜåJª5Lu‹Å</w:t>
        </w:r>
        <w:r w:rsidRPr="00E35154">
          <w:rPr>
            <w:rFonts w:ascii="Courier New" w:hAnsi="Courier New" w:cs="Courier New"/>
            <w:sz w:val="21"/>
            <w:szCs w:val="21"/>
          </w:rPr>
          <w:br w:type="column"/>
          <w:t>k¿Â‘C7Z¢ð</w:t>
        </w:r>
        <w:r w:rsidRPr="00E35154">
          <w:rPr>
            <w:rFonts w:ascii="Courier New" w:hAnsi="Courier New" w:cs="Courier New"/>
            <w:sz w:val="21"/>
            <w:szCs w:val="21"/>
          </w:rPr>
          <w:noBreakHyphen/>
          <w:t>œ-p„HŠ•¡‡†ž</w:t>
        </w:r>
        <w:r w:rsidRPr="00E35154">
          <w:rPr>
            <w:rFonts w:ascii="Courier New" w:hAnsi="Courier New" w:cs="Courier New"/>
            <w:sz w:val="21"/>
            <w:szCs w:val="21"/>
          </w:rPr>
          <w:cr/>
          <w:t>£+4mƒ¢</w:t>
        </w:r>
        <w:r w:rsidRPr="00E35154">
          <w:rPr>
            <w:rFonts w:ascii="Courier New" w:hAnsi="Courier New" w:cs="Courier New"/>
            <w:sz w:val="21"/>
            <w:szCs w:val="21"/>
          </w:rPr>
          <w:noBreakHyphen/>
          <w:t xml:space="preserve"> øÂ(l£†g£&amp;ÈªjF½@ ªE÷#½òq“~¤¨MºìG¶IÓ~¤V:ñv‚Ëœ</w:t>
        </w:r>
      </w:ins>
    </w:p>
    <w:p w14:paraId="6DB27EE3" w14:textId="77777777" w:rsidR="007C2E47" w:rsidRPr="00E35154" w:rsidRDefault="007C2E47" w:rsidP="00E35154">
      <w:pPr>
        <w:rPr>
          <w:ins w:id="16" w:author="Microsoft Word" w:date="2024-02-26T19:58:00Z"/>
          <w:rFonts w:ascii="Courier New" w:hAnsi="Courier New" w:cs="Courier New"/>
          <w:sz w:val="21"/>
          <w:szCs w:val="21"/>
        </w:rPr>
      </w:pPr>
      <w:ins w:id="17" w:author="Microsoft Word" w:date="2024-02-26T19:58:00Z">
        <w:r w:rsidRPr="00E35154">
          <w:rPr>
            <w:rFonts w:ascii="Courier New" w:hAnsi="Courier New" w:cs="Courier New"/>
            <w:sz w:val="21"/>
            <w:szCs w:val="21"/>
          </w:rPr>
          <w:t>\KÅ±GµA«Çm&gt;</w:t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t>pŽMö±ÌLgâ±‡"ðª</w:t>
        </w:r>
        <w:r w:rsidRPr="00E35154">
          <w:rPr>
            <w:rFonts w:ascii="Courier New" w:hAnsi="Courier New" w:cs="Courier New"/>
            <w:sz w:val="21"/>
            <w:szCs w:val="21"/>
          </w:rPr>
          <w:tab/>
          <w:t>|˜œM¸D\&amp;”</w:t>
        </w:r>
        <w:r w:rsidRPr="00E35154">
          <w:rPr>
            <w:rFonts w:ascii="Courier New" w:hAnsi="Courier New" w:cs="Courier New"/>
            <w:sz w:val="21"/>
            <w:szCs w:val="21"/>
          </w:rPr>
          <w:cr/>
          <w:t>G‘3«D\ùj+=.ý«KíAY·iaº+D†iã|U—Ø•î</w:t>
        </w:r>
        <w:r w:rsidRPr="00E35154">
          <w:rPr>
            <w:rFonts w:ascii="Courier New" w:hAnsi="Courier New" w:cs="Courier New"/>
            <w:sz w:val="21"/>
            <w:szCs w:val="21"/>
          </w:rPr>
          <w:br/>
          <w:t>I¶œ</w:t>
        </w:r>
      </w:ins>
    </w:p>
    <w:p w14:paraId="73BAC3D9" w14:textId="77777777" w:rsidR="007C2E47" w:rsidRPr="00E35154" w:rsidRDefault="007C2E47" w:rsidP="00E35154">
      <w:pPr>
        <w:rPr>
          <w:ins w:id="18" w:author="Microsoft Word" w:date="2024-02-26T19:58:00Z"/>
          <w:rFonts w:ascii="Courier New" w:hAnsi="Courier New" w:cs="Courier New"/>
          <w:sz w:val="21"/>
          <w:szCs w:val="21"/>
        </w:rPr>
      </w:pPr>
      <w:ins w:id="19" w:author="Microsoft Word" w:date="2024-02-26T19:58:00Z">
        <w:r w:rsidRPr="00E35154">
          <w:rPr>
            <w:rFonts w:ascii="Courier New" w:hAnsi="Courier New" w:cs="Courier New"/>
            <w:sz w:val="21"/>
            <w:szCs w:val="21"/>
          </w:rPr>
          <w:t>SD</w:t>
        </w:r>
        <w:r w:rsidRPr="00E35154">
          <w:rPr>
            <w:rFonts w:ascii="Courier New" w:hAnsi="Courier New" w:cs="Courier New"/>
            <w:sz w:val="21"/>
            <w:szCs w:val="21"/>
          </w:rPr>
          <w:cr/>
          <w:t>)Ê ŽRè4ËëîÀûÒ`0uÝ[ØqæÞÛçaÇRûWk[”ËÐ</w:t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t>»È¯ÖŽ³RùÛÄ0è°šQ{t‘ð÷œN</w:t>
        </w:r>
        <w:r w:rsidRPr="00E35154">
          <w:rPr>
            <w:rFonts w:ascii="Courier New" w:hAnsi="Courier New" w:cs="Courier New"/>
            <w:sz w:val="21"/>
            <w:szCs w:val="21"/>
          </w:rPr>
          <w:tab/>
          <w:t>‡</w:t>
        </w:r>
        <w:r w:rsidRPr="00E35154">
          <w:rPr>
            <w:rFonts w:ascii="Courier New" w:hAnsi="Courier New" w:cs="Courier New"/>
            <w:sz w:val="21"/>
            <w:szCs w:val="21"/>
          </w:rPr>
          <w:br w:type="page"/>
          <w:t>n&amp;îš“à†›</w:t>
        </w:r>
        <w:r w:rsidRPr="00E35154">
          <w:rPr>
            <w:rFonts w:ascii="Courier New" w:hAnsi="Courier New" w:cs="Courier New"/>
            <w:sz w:val="21"/>
            <w:szCs w:val="21"/>
          </w:rPr>
          <w:separator/>
        </w:r>
        <w:r w:rsidRPr="00E35154">
          <w:rPr>
            <w:rFonts w:ascii="Courier New" w:hAnsi="Courier New" w:cs="Courier New"/>
            <w:sz w:val="21"/>
            <w:szCs w:val="21"/>
          </w:rPr>
          <w:t>D-À„ÐŽ?</w:t>
        </w:r>
        <w:r w:rsidRPr="00E35154">
          <w:rPr>
            <w:rFonts w:ascii="Courier New" w:hAnsi="Courier New" w:cs="Courier New"/>
            <w:sz w:val="21"/>
            <w:szCs w:val="21"/>
          </w:rPr>
          <w:br/>
          <w:t>Ç˜V</w:t>
        </w:r>
        <w:r w:rsidRPr="00E35154">
          <w:rPr>
            <w:rFonts w:ascii="Courier New" w:hAnsi="Courier New" w:cs="Courier New"/>
            <w:sz w:val="21"/>
            <w:szCs w:val="21"/>
          </w:rPr>
          <w:br w:type="page"/>
          <w:t>Dšê¶œ¬cY9N¹*–“5</w:t>
        </w:r>
        <w:r w:rsidRPr="00E35154">
          <w:rPr>
            <w:rFonts w:ascii="Courier New" w:hAnsi="Courier New" w:cs="Courier New"/>
            <w:sz w:val="21"/>
            <w:szCs w:val="21"/>
          </w:rPr>
          <w:cr/>
          <w:t>;öÀ—bN</w:t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t>:1Iz%rqEÖœb]'º%ÒóDkÜ‘ŸÄ(ß¼¯¾)¹ÍZö&gt;Ú²i‰{»/9ƒUÔi‘ë÷‰¹Oq</w:t>
        </w:r>
        <w:r w:rsidRPr="00E35154">
          <w:rPr>
            <w:rFonts w:ascii="Courier New" w:hAnsi="Courier New" w:cs="Courier New"/>
            <w:sz w:val="21"/>
            <w:szCs w:val="21"/>
          </w:rPr>
          <w:br w:type="column"/>
          <w:t>’“x¹RáŠ &lt;&lt;Èp¯X{†D±—â–</w:t>
        </w:r>
        <w:r w:rsidRPr="00E35154">
          <w:rPr>
            <w:rFonts w:ascii="Courier New" w:hAnsi="Courier New" w:cs="Courier New"/>
            <w:sz w:val="21"/>
            <w:szCs w:val="21"/>
          </w:rPr>
          <w:noBreakHyphen/>
        </w:r>
      </w:ins>
    </w:p>
    <w:p w14:paraId="5EF83F8F" w14:textId="77777777" w:rsidR="007C2E47" w:rsidRPr="00E35154" w:rsidRDefault="007C2E47" w:rsidP="00E35154">
      <w:pPr>
        <w:rPr>
          <w:ins w:id="20" w:author="Microsoft Word" w:date="2024-02-26T19:58:00Z"/>
          <w:rFonts w:ascii="Courier New" w:hAnsi="Courier New" w:cs="Courier New"/>
          <w:sz w:val="21"/>
          <w:szCs w:val="21"/>
        </w:rPr>
      </w:pPr>
      <w:ins w:id="21" w:author="Microsoft Word" w:date="2024-02-26T19:58:00Z">
        <w:r w:rsidRPr="00E35154">
          <w:rPr>
            <w:rFonts w:ascii="Courier New" w:hAnsi="Courier New" w:cs="Courier New"/>
            <w:sz w:val="21"/>
            <w:szCs w:val="21"/>
          </w:rPr>
          <w:t>»]kÏö</w:t>
        </w:r>
        <w:r w:rsidRPr="00E35154">
          <w:rPr>
            <w:rFonts w:ascii="Courier New" w:hAnsi="Courier New" w:cs="Courier New"/>
            <w:sz w:val="21"/>
            <w:szCs w:val="21"/>
          </w:rPr>
          <w:br w:type="column"/>
          <w:t>ªl£8Ç</w:t>
        </w:r>
      </w:ins>
    </w:p>
    <w:p w14:paraId="74AB4828" w14:textId="77777777" w:rsidR="007C2E47" w:rsidRPr="00E35154" w:rsidRDefault="007C2E47" w:rsidP="00E35154">
      <w:pPr>
        <w:rPr>
          <w:ins w:id="22" w:author="Microsoft Word" w:date="2024-02-26T19:58:00Z"/>
          <w:rFonts w:ascii="Courier New" w:hAnsi="Courier New" w:cs="Courier New"/>
          <w:sz w:val="21"/>
          <w:szCs w:val="21"/>
        </w:rPr>
      </w:pPr>
      <w:ins w:id="23" w:author="Microsoft Word" w:date="2024-02-26T19:58:00Z">
        <w:r w:rsidRPr="00E35154">
          <w:rPr>
            <w:rFonts w:ascii="Courier New" w:hAnsi="Courier New" w:cs="Courier New"/>
            <w:sz w:val="21"/>
            <w:szCs w:val="21"/>
          </w:rPr>
          <w:t>/!'wáÕ0X|õ</w:t>
        </w:r>
        <w:r w:rsidRPr="00E35154">
          <w:rPr>
            <w:rFonts w:ascii="Courier New" w:hAnsi="Courier New" w:cs="Courier New"/>
            <w:sz w:val="21"/>
            <w:szCs w:val="21"/>
          </w:rPr>
          <w:br/>
          <w:t>+ü‹Œµ^VXcØ´%?g~ŒFãEÕ¦•zÅ¸ k¼e¦=²:1*Vª¸Ü›#</w:t>
        </w:r>
        <w:r w:rsidRPr="00E35154">
          <w:rPr>
            <w:rFonts w:ascii="Courier New" w:hAnsi="Courier New" w:cs="Courier New"/>
            <w:sz w:val="21"/>
            <w:szCs w:val="21"/>
          </w:rPr>
          <w:separator/>
        </w:r>
        <w:r w:rsidRPr="00E35154">
          <w:rPr>
            <w:rFonts w:ascii="Courier New" w:hAnsi="Courier New" w:cs="Courier New"/>
            <w:sz w:val="21"/>
            <w:szCs w:val="21"/>
          </w:rPr>
          <w:t>Ýñ</w:t>
        </w:r>
        <w:r w:rsidRPr="00E35154">
          <w:rPr>
            <w:rFonts w:ascii="Courier New" w:hAnsi="Courier New" w:cs="Courier New"/>
            <w:sz w:val="21"/>
            <w:szCs w:val="21"/>
          </w:rPr>
          <w:br w:type="column"/>
          <w:t>CçÿNqB•ìÈ</w:t>
        </w:r>
        <w:r w:rsidRPr="00E35154">
          <w:rPr>
            <w:rFonts w:ascii="Courier New" w:hAnsi="Courier New" w:cs="Courier New"/>
            <w:sz w:val="21"/>
            <w:szCs w:val="21"/>
          </w:rPr>
          <w:softHyphen/>
          <w:t>â¬</w:t>
        </w:r>
        <w:r w:rsidRPr="00E35154">
          <w:rPr>
            <w:rFonts w:ascii="Courier New" w:hAnsi="Courier New" w:cs="Courier New"/>
            <w:sz w:val="21"/>
            <w:szCs w:val="21"/>
          </w:rPr>
          <w:continuationSeparator/>
        </w:r>
        <w:r w:rsidRPr="00E35154">
          <w:rPr>
            <w:rFonts w:ascii="Courier New" w:hAnsi="Courier New" w:cs="Courier New"/>
            <w:sz w:val="21"/>
            <w:szCs w:val="21"/>
          </w:rPr>
          <w:t>z«³ªÒí¡xÐOî•hT</w:t>
        </w:r>
        <w:r w:rsidRPr="00E35154">
          <w:rPr>
            <w:rFonts w:ascii="Courier New" w:hAnsi="Courier New" w:cs="Courier New"/>
            <w:sz w:val="21"/>
            <w:szCs w:val="21"/>
          </w:rPr>
          <w:br w:type="column"/>
          <w:t>ë§[ýÒÆ°Ø8ƒåkF</w:t>
        </w:r>
      </w:ins>
    </w:p>
    <w:p w14:paraId="195DD151" w14:textId="77777777" w:rsidR="006C4D92" w:rsidRPr="00C91D9D" w:rsidRDefault="007C2E47" w:rsidP="00C91D9D">
      <w:pPr>
        <w:rPr>
          <w:del w:id="24" w:author="Microsoft Word" w:date="2024-02-26T19:58:00Z"/>
          <w:rFonts w:ascii="Courier New" w:hAnsi="Courier New" w:cs="Courier New"/>
          <w:sz w:val="21"/>
          <w:szCs w:val="21"/>
        </w:rPr>
      </w:pPr>
      <w:ins w:id="25" w:author="Microsoft Word" w:date="2024-02-26T19:58:00Z">
        <w:r w:rsidRPr="00E35154">
          <w:rPr>
            <w:rFonts w:ascii="Courier New" w:hAnsi="Courier New" w:cs="Courier New"/>
            <w:sz w:val="21"/>
            <w:szCs w:val="21"/>
          </w:rPr>
          <w:t>ÕJÔ«ßõ?æÜÇf¾R˜˜Œ`ÂO_&gt;Û1S¾Qj*Î°õ?</w:t>
        </w:r>
        <w:r w:rsidRPr="00E35154">
          <w:rPr>
            <w:rFonts w:ascii="Courier New" w:hAnsi="Courier New" w:cs="Courier New"/>
            <w:sz w:val="21"/>
            <w:szCs w:val="21"/>
          </w:rPr>
          <w:separator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t>ÿÿ</w:t>
        </w:r>
        <w:r w:rsidRPr="00E35154">
          <w:rPr>
            <w:rFonts w:ascii="Courier New" w:hAnsi="Courier New" w:cs="Courier New"/>
            <w:sz w:val="21"/>
            <w:szCs w:val="21"/>
          </w:rPr>
          <w:separator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t>PK</w:t>
        </w:r>
        <w:r w:rsidRPr="00E35154">
          <w:rPr>
            <w:rFonts w:ascii="Courier New" w:hAnsi="Courier New" w:cs="Courier New"/>
            <w:sz w:val="21"/>
            <w:szCs w:val="21"/>
          </w:rPr>
          <w:separator/>
        </w:r>
        <w:r w:rsidRPr="00E35154">
          <w:rPr>
            <w:rFonts w:ascii="Courier New" w:hAnsi="Courier New" w:cs="Courier New"/>
            <w:sz w:val="21"/>
            <w:szCs w:val="21"/>
          </w:rPr>
          <w:continuationSeparator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t>!</w:t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</w:ins>
      <w:r w:rsidRPr="00E35154">
        <w:rPr>
          <w:rFonts w:ascii="Courier New" w:hAnsi="Courier New" w:cs="Courier New"/>
          <w:sz w:val="21"/>
          <w:szCs w:val="21"/>
        </w:rPr>
        <w:t>vâ¡Ò</w:t>
      </w:r>
      <w:del w:id="26" w:author="Microsoft Word" w:date="2024-02-26T19:58:00Z">
        <w:r w:rsidR="006C4D92" w:rsidRPr="00C91D9D">
          <w:rPr>
            <w:rFonts w:ascii="Courier New" w:hAnsi="Courier New" w:cs="Courier New"/>
            <w:sz w:val="21"/>
            <w:szCs w:val="21"/>
          </w:rPr>
          <w:delText>¬</w:delText>
        </w:r>
        <w:r w:rsidR="006C4D92" w:rsidRPr="00C91D9D">
          <w:rPr>
            <w:rFonts w:ascii="Courier New" w:hAnsi="Courier New" w:cs="Courier New"/>
            <w:sz w:val="21"/>
            <w:szCs w:val="21"/>
          </w:rPr>
          <w:pgNum/>
        </w:r>
        <w:r w:rsidR="006C4D92" w:rsidRPr="00C91D9D">
          <w:rPr>
            <w:rFonts w:ascii="Courier New" w:hAnsi="Courier New" w:cs="Courier New"/>
            <w:sz w:val="21"/>
            <w:szCs w:val="21"/>
          </w:rPr>
          <w:pgNum/>
        </w:r>
        <w:r w:rsidR="006C4D92" w:rsidRPr="00C91D9D">
          <w:rPr>
            <w:rFonts w:ascii="Courier New" w:hAnsi="Courier New" w:cs="Courier New"/>
            <w:sz w:val="21"/>
            <w:szCs w:val="21"/>
          </w:rPr>
          <w:br/>
        </w:r>
        <w:r w:rsidR="006C4D92" w:rsidRPr="00C91D9D">
          <w:rPr>
            <w:rFonts w:ascii="Courier New" w:hAnsi="Courier New" w:cs="Courier New"/>
            <w:sz w:val="21"/>
            <w:szCs w:val="21"/>
          </w:rPr>
          <w:pgNum/>
        </w:r>
        <w:r w:rsidR="006C4D92" w:rsidRPr="00C91D9D">
          <w:rPr>
            <w:rFonts w:ascii="Courier New" w:hAnsi="Courier New" w:cs="Courier New"/>
            <w:sz w:val="21"/>
            <w:szCs w:val="21"/>
          </w:rPr>
          <w:pgNum/>
        </w:r>
        <w:r w:rsidR="006C4D92" w:rsidRPr="00C91D9D">
          <w:rPr>
            <w:rFonts w:ascii="Courier New" w:hAnsi="Courier New" w:cs="Courier New"/>
            <w:sz w:val="21"/>
            <w:szCs w:val="21"/>
          </w:rPr>
          <w:pgNum/>
        </w:r>
        <w:r w:rsidR="006C4D92" w:rsidRPr="00C91D9D">
          <w:rPr>
            <w:rFonts w:ascii="Courier New" w:hAnsi="Courier New" w:cs="Courier New"/>
            <w:sz w:val="21"/>
            <w:szCs w:val="21"/>
          </w:rPr>
          <w:pgNum/>
        </w:r>
        <w:r w:rsidR="006C4D92" w:rsidRPr="00C91D9D">
          <w:rPr>
            <w:rFonts w:ascii="Courier New" w:hAnsi="Courier New" w:cs="Courier New"/>
            <w:sz w:val="21"/>
            <w:szCs w:val="21"/>
          </w:rPr>
          <w:pgNum/>
        </w:r>
      </w:del>
      <w:ins w:id="27" w:author="Microsoft Word" w:date="2024-02-26T19:58:00Z">
        <w:r w:rsidRPr="00E35154">
          <w:rPr>
            <w:rFonts w:ascii="Courier New" w:hAnsi="Courier New" w:cs="Courier New"/>
            <w:sz w:val="21"/>
            <w:szCs w:val="21"/>
          </w:rPr>
          <w:t>¬</w:t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br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</w:ins>
      <w:r w:rsidRPr="00E35154">
        <w:rPr>
          <w:rFonts w:ascii="Courier New" w:hAnsi="Courier New" w:cs="Courier New"/>
          <w:sz w:val="21"/>
          <w:szCs w:val="21"/>
        </w:rPr>
        <w:t>word/footer1.xml¤–Ûn£0</w:t>
      </w:r>
      <w:del w:id="28" w:author="Microsoft Word" w:date="2024-02-26T19:58:00Z">
        <w:r w:rsidR="006C4D92" w:rsidRPr="00C91D9D">
          <w:rPr>
            <w:rFonts w:ascii="Courier New" w:hAnsi="Courier New" w:cs="Courier New"/>
            <w:sz w:val="21"/>
            <w:szCs w:val="21"/>
          </w:rPr>
          <w:delText>†</w:delText>
        </w:r>
      </w:del>
      <w:ins w:id="29" w:author="Microsoft Word" w:date="2024-02-26T19:58:00Z">
        <w:r w:rsidRPr="00E35154">
          <w:rPr>
            <w:rFonts w:ascii="Courier New" w:hAnsi="Courier New" w:cs="Courier New"/>
            <w:sz w:val="21"/>
            <w:szCs w:val="21"/>
          </w:rPr>
          <w:t>†</w:t>
        </w:r>
      </w:ins>
      <w:r w:rsidRPr="00E35154">
        <w:rPr>
          <w:rFonts w:ascii="Courier New" w:hAnsi="Courier New" w:cs="Courier New"/>
          <w:sz w:val="21"/>
          <w:szCs w:val="21"/>
        </w:rPr>
        <w:t>ïWÚw@¾O</w:t>
      </w:r>
      <w:r w:rsidRPr="00E35154">
        <w:rPr>
          <w:rFonts w:ascii="Courier New" w:hAnsi="Courier New" w:cs="Courier New"/>
          <w:sz w:val="21"/>
          <w:szCs w:val="21"/>
        </w:rPr>
        <w:br w:type="page"/>
        <w:t>$¡</w:t>
      </w:r>
      <w:r w:rsidRPr="00E35154">
        <w:rPr>
          <w:rFonts w:ascii="Courier New" w:hAnsi="Courier New" w:cs="Courier New"/>
          <w:sz w:val="21"/>
          <w:szCs w:val="21"/>
        </w:rPr>
        <w:tab/>
        <w:t>jÒ‹F]åfUm</w:t>
      </w:r>
      <w:del w:id="30" w:author="Microsoft Word" w:date="2024-02-26T19:58:00Z">
        <w:r w:rsidR="006C4D92" w:rsidRPr="00C91D9D">
          <w:rPr>
            <w:rFonts w:ascii="Courier New" w:hAnsi="Courier New" w:cs="Courier New"/>
            <w:sz w:val="21"/>
            <w:szCs w:val="21"/>
          </w:rPr>
          <w:delText>»à'</w:delText>
        </w:r>
      </w:del>
      <w:ins w:id="31" w:author="Microsoft Word" w:date="2024-02-26T19:58:00Z">
        <w:r w:rsidRPr="00E35154">
          <w:rPr>
            <w:rFonts w:ascii="Courier New" w:hAnsi="Courier New" w:cs="Courier New"/>
            <w:sz w:val="21"/>
            <w:szCs w:val="21"/>
          </w:rPr>
          <w:t>»à'</w:t>
        </w:r>
      </w:ins>
      <w:r w:rsidRPr="00E35154">
        <w:rPr>
          <w:rFonts w:ascii="Courier New" w:hAnsi="Courier New" w:cs="Courier New"/>
          <w:sz w:val="21"/>
          <w:szCs w:val="21"/>
        </w:rPr>
        <w:t> âƒl'$o¿cŽÙ</w:t>
      </w:r>
      <w:del w:id="32" w:author="Microsoft Word" w:date="2024-02-26T19:58:00Z">
        <w:r w:rsidR="006C4D92" w:rsidRPr="00C91D9D">
          <w:rPr>
            <w:rFonts w:ascii="Courier New" w:hAnsi="Courier New" w:cs="Courier New"/>
            <w:sz w:val="21"/>
            <w:szCs w:val="21"/>
          </w:rPr>
          <w:delText>¥[Ê‡</w:delText>
        </w:r>
      </w:del>
      <w:ins w:id="33" w:author="Microsoft Word" w:date="2024-02-26T19:58:00Z">
        <w:r w:rsidRPr="00E35154">
          <w:rPr>
            <w:rFonts w:ascii="Courier New" w:hAnsi="Courier New" w:cs="Courier New"/>
            <w:sz w:val="21"/>
            <w:szCs w:val="21"/>
          </w:rPr>
          <w:t>¥[Ê‡</w:t>
        </w:r>
      </w:ins>
      <w:r w:rsidRPr="00E35154">
        <w:rPr>
          <w:rFonts w:ascii="Courier New" w:hAnsi="Courier New" w:cs="Courier New"/>
          <w:sz w:val="21"/>
          <w:szCs w:val="21"/>
        </w:rPr>
        <w:t>æóÏØ3øþáÌsïÄ´É¤X£`ê#</w:t>
      </w:r>
      <w:r w:rsidRPr="00E35154">
        <w:rPr>
          <w:rFonts w:ascii="Courier New" w:hAnsi="Courier New" w:cs="Courier New"/>
          <w:sz w:val="21"/>
          <w:szCs w:val="21"/>
        </w:rPr>
        <w:tab/>
        <w:t>*“</w:t>
      </w:r>
      <w:del w:id="34" w:author="Microsoft Word" w:date="2024-02-26T19:58:00Z">
        <w:r w:rsidR="006C4D92" w:rsidRPr="00C91D9D">
          <w:rPr>
            <w:rFonts w:ascii="Courier New" w:hAnsi="Courier New" w:cs="Courier New"/>
            <w:sz w:val="21"/>
            <w:szCs w:val="21"/>
          </w:rPr>
          <w:delText>LÖè</w:delText>
        </w:r>
      </w:del>
      <w:ins w:id="35" w:author="Microsoft Word" w:date="2024-02-26T19:58:00Z">
        <w:r w:rsidRPr="00E35154">
          <w:rPr>
            <w:rFonts w:ascii="Courier New" w:hAnsi="Courier New" w:cs="Courier New"/>
            <w:sz w:val="21"/>
            <w:szCs w:val="21"/>
          </w:rPr>
          <w:t>LÖè</w:t>
        </w:r>
      </w:ins>
      <w:r w:rsidRPr="00E35154">
        <w:rPr>
          <w:rFonts w:ascii="Courier New" w:hAnsi="Courier New" w:cs="Courier New"/>
          <w:sz w:val="21"/>
          <w:szCs w:val="21"/>
        </w:rPr>
        <w:t>÷ëÓd‰&lt;c‰HH</w:t>
      </w:r>
      <w:del w:id="36" w:author="Microsoft Word" w:date="2024-02-26T19:58:00Z">
        <w:r w:rsidR="006C4D92" w:rsidRPr="00C91D9D">
          <w:rPr>
            <w:rFonts w:ascii="Courier New" w:hAnsi="Courier New" w:cs="Courier New"/>
            <w:sz w:val="21"/>
            <w:szCs w:val="21"/>
          </w:rPr>
          <w:delText>.[£</w:delText>
        </w:r>
      </w:del>
      <w:ins w:id="37" w:author="Microsoft Word" w:date="2024-02-26T19:58:00Z">
        <w:r w:rsidRPr="00E35154">
          <w:rPr>
            <w:rFonts w:ascii="Courier New" w:hAnsi="Courier New" w:cs="Courier New"/>
            <w:sz w:val="21"/>
            <w:szCs w:val="21"/>
          </w:rPr>
          <w:t>.[£</w:t>
        </w:r>
      </w:ins>
      <w:r w:rsidRPr="00E35154">
        <w:rPr>
          <w:rFonts w:ascii="Courier New" w:hAnsi="Courier New" w:cs="Courier New"/>
          <w:sz w:val="21"/>
          <w:szCs w:val="21"/>
        </w:rPr>
        <w:br/>
        <w:t>3èaóýÛ</w:t>
      </w:r>
      <w:del w:id="38" w:author="Microsoft Word" w:date="2024-02-26T19:58:00Z">
        <w:r w:rsidR="006C4D92" w:rsidRPr="00C91D9D">
          <w:rPr>
            <w:rFonts w:ascii="Courier New" w:hAnsi="Courier New" w:cs="Courier New"/>
            <w:sz w:val="21"/>
            <w:szCs w:val="21"/>
          </w:rPr>
          <w:delText>}</w:delText>
        </w:r>
      </w:del>
      <w:ins w:id="39" w:author="Microsoft Word" w:date="2024-02-26T19:58:00Z">
        <w:r w:rsidRPr="00E35154">
          <w:rPr>
            <w:rFonts w:ascii="Courier New" w:hAnsi="Courier New" w:cs="Courier New"/>
            <w:sz w:val="21"/>
            <w:szCs w:val="21"/>
          </w:rPr>
          <w:t>}</w:t>
        </w:r>
      </w:ins>
      <w:r w:rsidRPr="00E35154">
        <w:rPr>
          <w:rFonts w:ascii="Courier New" w:hAnsi="Courier New" w:cs="Courier New"/>
          <w:sz w:val="21"/>
          <w:szCs w:val="21"/>
        </w:rPr>
        <w:t>ï­ö Z˜¸PtRkUŒ±¡)ãÄLyFµ4ro§Tr,÷ûŒ2\H</w:t>
      </w:r>
      <w:del w:id="40" w:author="Microsoft Word" w:date="2024-02-26T19:58:00Z">
        <w:r w:rsidR="006C4D92" w:rsidRPr="00C91D9D">
          <w:rPr>
            <w:rFonts w:ascii="Courier New" w:hAnsi="Courier New" w:cs="Courier New"/>
            <w:sz w:val="21"/>
            <w:szCs w:val="21"/>
          </w:rPr>
          <w:delText>àÐüòNiI</w:delText>
        </w:r>
      </w:del>
      <w:ins w:id="41" w:author="Microsoft Word" w:date="2024-02-26T19:58:00Z">
        <w:r w:rsidRPr="00E35154">
          <w:rPr>
            <w:rFonts w:ascii="Courier New" w:hAnsi="Courier New" w:cs="Courier New"/>
            <w:sz w:val="21"/>
            <w:szCs w:val="21"/>
          </w:rPr>
          <w:t>àÐüòNiI</w:t>
        </w:r>
      </w:ins>
      <w:r w:rsidRPr="00E35154">
        <w:rPr>
          <w:rFonts w:ascii="Courier New" w:hAnsi="Courier New" w:cs="Courier New"/>
          <w:sz w:val="21"/>
          <w:szCs w:val="21"/>
        </w:rPr>
        <w:t>™10Ô</w:t>
      </w:r>
      <w:del w:id="42" w:author="Microsoft Word" w:date="2024-02-26T19:58:00Z">
        <w:r w:rsidR="006C4D92" w:rsidRPr="00C91D9D">
          <w:rPr>
            <w:rFonts w:ascii="Courier New" w:hAnsi="Courier New" w:cs="Courier New"/>
            <w:sz w:val="21"/>
            <w:szCs w:val="21"/>
          </w:rPr>
          <w:delText>#</w:delText>
        </w:r>
      </w:del>
      <w:ins w:id="43" w:author="Microsoft Word" w:date="2024-02-26T19:58:00Z">
        <w:r w:rsidRPr="00E35154">
          <w:rPr>
            <w:rFonts w:ascii="Courier New" w:hAnsi="Courier New" w:cs="Courier New"/>
            <w:sz w:val="21"/>
            <w:szCs w:val="21"/>
          </w:rPr>
          <w:t>#</w:t>
        </w:r>
      </w:ins>
      <w:r w:rsidRPr="00E35154">
        <w:rPr>
          <w:rFonts w:ascii="Courier New" w:hAnsi="Courier New" w:cs="Courier New"/>
          <w:sz w:val="21"/>
          <w:szCs w:val="21"/>
        </w:rPr>
        <w:t>'bP£ça´D</w:t>
      </w:r>
      <w:del w:id="44" w:author="Microsoft Word" w:date="2024-02-26T19:58:00Z">
        <w:r w:rsidR="006C4D92" w:rsidRPr="00C91D9D">
          <w:rPr>
            <w:rFonts w:ascii="Courier New" w:hAnsi="Courier New" w:cs="Courier New"/>
            <w:sz w:val="21"/>
            <w:szCs w:val="21"/>
          </w:rPr>
          <w:delText>“‚</w:delText>
        </w:r>
      </w:del>
      <w:ins w:id="45" w:author="Microsoft Word" w:date="2024-02-26T19:58:00Z">
        <w:r w:rsidRPr="00E35154">
          <w:rPr>
            <w:rFonts w:ascii="Courier New" w:hAnsi="Courier New" w:cs="Courier New"/>
            <w:sz w:val="21"/>
            <w:szCs w:val="21"/>
          </w:rPr>
          <w:t>“‚</w:t>
        </w:r>
      </w:ins>
      <w:r w:rsidRPr="00E35154">
        <w:rPr>
          <w:rFonts w:ascii="Courier New" w:hAnsi="Courier New" w:cs="Courier New"/>
          <w:sz w:val="21"/>
          <w:szCs w:val="21"/>
        </w:rPr>
        <w:t>pŽiJ´</w:t>
      </w:r>
      <w:del w:id="46" w:author="Microsoft Word" w:date="2024-02-26T19:58:00Z">
        <w:r w:rsidR="006C4D92" w:rsidRPr="00C91D9D">
          <w:rPr>
            <w:rFonts w:ascii="Courier New" w:hAnsi="Courier New" w:cs="Courier New"/>
            <w:sz w:val="21"/>
            <w:szCs w:val="21"/>
          </w:rPr>
          <w:delText>eçŽÜ</w:delText>
        </w:r>
      </w:del>
      <w:ins w:id="47" w:author="Microsoft Word" w:date="2024-02-26T19:58:00Z">
        <w:r w:rsidRPr="00E35154">
          <w:rPr>
            <w:rFonts w:ascii="Courier New" w:hAnsi="Courier New" w:cs="Courier New"/>
            <w:sz w:val="21"/>
            <w:szCs w:val="21"/>
          </w:rPr>
          <w:t>eçŽÜ</w:t>
        </w:r>
      </w:ins>
      <w:r w:rsidRPr="00E35154">
        <w:rPr>
          <w:rFonts w:ascii="Courier New" w:hAnsi="Courier New" w:cs="Courier New"/>
          <w:sz w:val="21"/>
          <w:szCs w:val="21"/>
        </w:rPr>
        <w:br w:type="page"/>
        <w:t>Yà</w:t>
      </w:r>
      <w:del w:id="48" w:author="Microsoft Word" w:date="2024-02-26T19:58:00Z">
        <w:r w:rsidR="006C4D92" w:rsidRPr="00C91D9D">
          <w:rPr>
            <w:rFonts w:ascii="Courier New" w:hAnsi="Courier New" w:cs="Courier New"/>
            <w:sz w:val="21"/>
            <w:szCs w:val="21"/>
          </w:rPr>
          <w:delText>^</w:delText>
        </w:r>
      </w:del>
      <w:ins w:id="49" w:author="Microsoft Word" w:date="2024-02-26T19:58:00Z">
        <w:r w:rsidRPr="00E35154">
          <w:rPr>
            <w:rFonts w:ascii="Courier New" w:hAnsi="Courier New" w:cs="Courier New"/>
            <w:sz w:val="21"/>
            <w:szCs w:val="21"/>
          </w:rPr>
          <w:t>^</w:t>
        </w:r>
      </w:ins>
      <w:r w:rsidRPr="00E35154">
        <w:rPr>
          <w:rFonts w:ascii="Courier New" w:hAnsi="Courier New" w:cs="Courier New"/>
          <w:sz w:val="21"/>
          <w:szCs w:val="21"/>
        </w:rPr>
        <w:t>öAá</w:t>
      </w:r>
      <w:del w:id="50" w:author="Microsoft Word" w:date="2024-02-26T19:58:00Z">
        <w:r w:rsidR="006C4D92" w:rsidRPr="00C91D9D">
          <w:rPr>
            <w:rFonts w:ascii="Courier New" w:hAnsi="Courier New" w:cs="Courier New"/>
            <w:sz w:val="21"/>
            <w:szCs w:val="21"/>
          </w:rPr>
          <w:delText>|aôQ³›Qvªz ù(¨ê‘</w:delText>
        </w:r>
      </w:del>
      <w:ins w:id="51" w:author="Microsoft Word" w:date="2024-02-26T19:58:00Z">
        <w:r w:rsidRPr="00E35154">
          <w:rPr>
            <w:rFonts w:ascii="Courier New" w:hAnsi="Courier New" w:cs="Courier New"/>
            <w:sz w:val="21"/>
            <w:szCs w:val="21"/>
          </w:rPr>
          <w:t>|aôQ³›Qvªz ù(¨ê‘</w:t>
        </w:r>
      </w:ins>
      <w:r w:rsidRPr="00E35154">
        <w:rPr>
          <w:rFonts w:ascii="Courier New" w:hAnsi="Courier New" w:cs="Courier New"/>
          <w:sz w:val="21"/>
          <w:szCs w:val="21"/>
        </w:rPr>
        <w:t>ãH</w:t>
      </w:r>
      <w:r w:rsidRPr="00E35154">
        <w:rPr>
          <w:rFonts w:ascii="Courier New" w:hAnsi="Courier New" w:cs="Courier New"/>
          <w:sz w:val="21"/>
          <w:szCs w:val="21"/>
        </w:rPr>
        <w:softHyphen/>
        <w:t>|\</w:t>
      </w:r>
      <w:del w:id="52" w:author="Microsoft Word" w:date="2024-02-26T19:58:00Z">
        <w:r w:rsidR="006C4D92" w:rsidRPr="00C91D9D">
          <w:rPr>
            <w:rFonts w:ascii="Courier New" w:hAnsi="Courier New" w:cs="Courier New"/>
            <w:sz w:val="21"/>
            <w:szCs w:val="21"/>
          </w:rPr>
          <w:delText>4ŽöIwãH</w:delText>
        </w:r>
      </w:del>
      <w:ins w:id="53" w:author="Microsoft Word" w:date="2024-02-26T19:58:00Z">
        <w:r w:rsidRPr="00E35154">
          <w:rPr>
            <w:rFonts w:ascii="Courier New" w:hAnsi="Courier New" w:cs="Courier New"/>
            <w:sz w:val="21"/>
            <w:szCs w:val="21"/>
          </w:rPr>
          <w:t>4ŽöIwãH</w:t>
        </w:r>
      </w:ins>
      <w:r w:rsidRPr="00E35154">
        <w:rPr>
          <w:rFonts w:ascii="Courier New" w:hAnsi="Courier New" w:cs="Courier New"/>
          <w:sz w:val="21"/>
          <w:szCs w:val="21"/>
        </w:rPr>
        <w:t>³&gt;i9ŽÔ[N¼¿À¥</w:t>
      </w:r>
      <w:del w:id="54" w:author="Microsoft Word" w:date="2024-02-26T19:58:00Z">
        <w:r w:rsidR="006C4D92" w:rsidRPr="00C91D9D">
          <w:rPr>
            <w:rFonts w:ascii="Courier New" w:hAnsi="Courier New" w:cs="Courier New"/>
            <w:sz w:val="21"/>
            <w:szCs w:val="21"/>
          </w:rPr>
          <w:delText>bœ{©9±ð¨˜ý~T</w:delText>
        </w:r>
        <w:r w:rsidR="006C4D92" w:rsidRPr="00C91D9D">
          <w:rPr>
            <w:rFonts w:ascii="Courier New" w:hAnsi="Courier New" w:cs="Courier New"/>
            <w:sz w:val="21"/>
            <w:szCs w:val="21"/>
          </w:rPr>
          <w:pgNum/>
        </w:r>
        <w:r w:rsidR="006C4D92" w:rsidRPr="00C91D9D">
          <w:rPr>
            <w:rFonts w:ascii="Courier New" w:hAnsi="Courier New" w:cs="Courier New"/>
            <w:sz w:val="21"/>
            <w:szCs w:val="21"/>
          </w:rPr>
          <w:delText>+b³·,Ïì˜</w:delText>
        </w:r>
      </w:del>
      <w:ins w:id="55" w:author="Microsoft Word" w:date="2024-02-26T19:58:00Z">
        <w:r w:rsidRPr="00E35154">
          <w:rPr>
            <w:rFonts w:ascii="Courier New" w:hAnsi="Courier New" w:cs="Courier New"/>
            <w:sz w:val="21"/>
            <w:szCs w:val="21"/>
          </w:rPr>
          <w:t>bœ{©9±ð¨˜ý~T</w:t>
        </w:r>
        <w:r w:rsidRPr="00E35154">
          <w:rPr>
            <w:rFonts w:ascii="Courier New" w:hAnsi="Courier New" w:cs="Courier New"/>
            <w:sz w:val="21"/>
            <w:szCs w:val="21"/>
          </w:rPr>
          <w:pgNum/>
        </w:r>
        <w:r w:rsidRPr="00E35154">
          <w:rPr>
            <w:rFonts w:ascii="Courier New" w:hAnsi="Courier New" w:cs="Courier New"/>
            <w:sz w:val="21"/>
            <w:szCs w:val="21"/>
          </w:rPr>
          <w:t>+b³·,Ïì˜</w:t>
        </w:r>
      </w:ins>
      <w:r w:rsidRPr="00E35154">
        <w:rPr>
          <w:rFonts w:ascii="Courier New" w:hAnsi="Courier New" w:cs="Courier New"/>
          <w:sz w:val="21"/>
          <w:szCs w:val="21"/>
        </w:rPr>
        <w:t>~Ô`H&amp;ÞG(‚¨–ÀgÉÍ„;</w:t>
      </w:r>
      <w:del w:id="56" w:author="Microsoft Word" w:date="2024-02-26T19:58:00Z">
        <w:r w:rsidR="006C4D92" w:rsidRPr="00C91D9D">
          <w:rPr>
            <w:rFonts w:ascii="Courier New" w:hAnsi="Courier New" w:cs="Courier New"/>
            <w:sz w:val="21"/>
            <w:szCs w:val="21"/>
          </w:rPr>
          <w:delText>ÌeÂòYÒPäµˆëøIï</w:delText>
        </w:r>
      </w:del>
      <w:ins w:id="57" w:author="Microsoft Word" w:date="2024-02-26T19:58:00Z">
        <w:r w:rsidRPr="00E35154">
          <w:rPr>
            <w:rFonts w:ascii="Courier New" w:hAnsi="Courier New" w:cs="Courier New"/>
            <w:sz w:val="21"/>
            <w:szCs w:val="21"/>
          </w:rPr>
          <w:t>ÌeÂòYÒPäµˆëøIï</w:t>
        </w:r>
      </w:ins>
      <w:r w:rsidRPr="00E35154">
        <w:rPr>
          <w:rFonts w:ascii="Courier New" w:hAnsi="Courier New" w:cs="Courier New"/>
          <w:sz w:val="21"/>
          <w:szCs w:val="21"/>
        </w:rPr>
        <w:t>¤ÇU|}i#X&gt;</w:t>
      </w:r>
      <w:del w:id="58" w:author="Microsoft Word" w:date="2024-02-26T19:58:00Z">
        <w:r w:rsidR="006C4D92" w:rsidRPr="00C91D9D">
          <w:rPr>
            <w:rFonts w:ascii="Courier New" w:hAnsi="Courier New" w:cs="Courier New"/>
            <w:sz w:val="21"/>
            <w:szCs w:val="21"/>
          </w:rPr>
          <w:delText>lXn</w:delText>
        </w:r>
      </w:del>
      <w:ins w:id="59" w:author="Microsoft Word" w:date="2024-02-26T19:58:00Z">
        <w:r w:rsidRPr="00E35154">
          <w:rPr>
            <w:rFonts w:ascii="Courier New" w:hAnsi="Courier New" w:cs="Courier New"/>
            <w:sz w:val="21"/>
            <w:szCs w:val="21"/>
          </w:rPr>
          <w:t>lXn</w:t>
        </w:r>
      </w:ins>
      <w:r w:rsidRPr="00E35154">
        <w:rPr>
          <w:rFonts w:ascii="Courier New" w:hAnsi="Courier New" w:cs="Courier New"/>
          <w:sz w:val="21"/>
          <w:szCs w:val="21"/>
        </w:rPr>
        <w:t>…ÙÙæÆ6±zHîªð­¤GÎ„-³†5Ë!</w:t>
      </w:r>
      <w:del w:id="60" w:author="Microsoft Word" w:date="2024-02-26T19:58:00Z">
        <w:r w:rsidR="006C4D92" w:rsidRPr="00C91D9D">
          <w:rPr>
            <w:rFonts w:ascii="Courier New" w:hAnsi="Courier New" w:cs="Courier New"/>
            <w:sz w:val="21"/>
            <w:szCs w:val="21"/>
          </w:rPr>
          <w:delText>R˜4SmwàciàLÈé³</w:delText>
        </w:r>
        <w:r w:rsidR="006C4D92" w:rsidRPr="00C91D9D">
          <w:rPr>
            <w:rFonts w:ascii="Courier New" w:hAnsi="Courier New" w:cs="Courier New"/>
            <w:sz w:val="21"/>
            <w:szCs w:val="21"/>
          </w:rPr>
          <w:continuationSeparator/>
        </w:r>
      </w:del>
      <w:ins w:id="61" w:author="Microsoft Word" w:date="2024-02-26T19:58:00Z">
        <w:r w:rsidRPr="00E35154">
          <w:rPr>
            <w:rFonts w:ascii="Courier New" w:hAnsi="Courier New" w:cs="Courier New"/>
            <w:sz w:val="21"/>
            <w:szCs w:val="21"/>
          </w:rPr>
          <w:t>R˜4SmwàciàLÈé³</w:t>
        </w:r>
        <w:r w:rsidRPr="00E35154">
          <w:rPr>
            <w:rFonts w:ascii="Courier New" w:hAnsi="Courier New" w:cs="Courier New"/>
            <w:sz w:val="21"/>
            <w:szCs w:val="21"/>
          </w:rPr>
          <w:continuationSeparator/>
        </w:r>
      </w:ins>
      <w:r w:rsidRPr="00E35154">
        <w:rPr>
          <w:rFonts w:ascii="Courier New" w:hAnsi="Courier New" w:cs="Courier New"/>
          <w:sz w:val="21"/>
          <w:szCs w:val="21"/>
        </w:rPr>
        <w:t>œxÞ¼W¨``©ý¯µm«iè€Cä×sÇóJùçÄÀ</w:t>
      </w:r>
      <w:r w:rsidRPr="00E35154">
        <w:rPr>
          <w:rFonts w:ascii="Courier New" w:hAnsi="Courier New" w:cs="Courier New"/>
          <w:sz w:val="21"/>
          <w:szCs w:val="21"/>
        </w:rPr>
        <w:softHyphen/>
        <w:t>0›</w:t>
      </w:r>
      <w:r w:rsidRPr="00E35154">
        <w:rPr>
          <w:rFonts w:ascii="Courier New" w:hAnsi="Courier New" w:cs="Courier New"/>
          <w:sz w:val="21"/>
          <w:szCs w:val="21"/>
        </w:rPr>
        <w:br w:type="column"/>
        <w:t>ÑF</w:t>
      </w:r>
      <w:r w:rsidRPr="00E35154">
        <w:rPr>
          <w:rFonts w:ascii="Courier New" w:hAnsi="Courier New" w:cs="Courier New"/>
          <w:sz w:val="21"/>
          <w:szCs w:val="21"/>
        </w:rPr>
        <w:br w:type="page"/>
        <w:t>‘ð÷˜</w:t>
      </w:r>
      <w:del w:id="62" w:author="Microsoft Word" w:date="2024-02-26T19:58:00Z">
        <w:r w:rsidR="006C4D92" w:rsidRPr="00C91D9D">
          <w:rPr>
            <w:rFonts w:ascii="Courier New" w:hAnsi="Courier New" w:cs="Courier New"/>
            <w:sz w:val="21"/>
            <w:szCs w:val="21"/>
          </w:rPr>
          <w:delText></w:delText>
        </w:r>
        <w:r w:rsidR="006C4D92" w:rsidRPr="00C91D9D">
          <w:rPr>
            <w:rFonts w:ascii="Courier New" w:hAnsi="Courier New" w:cs="Courier New"/>
            <w:sz w:val="21"/>
            <w:szCs w:val="21"/>
          </w:rPr>
          <w:br w:type="column"/>
          <w:delText>+¸</w:delText>
        </w:r>
      </w:del>
      <w:ins w:id="63" w:author="Microsoft Word" w:date="2024-02-26T19:58:00Z">
        <w:r w:rsidRPr="00E35154">
          <w:rPr>
            <w:rFonts w:ascii="Courier New" w:hAnsi="Courier New" w:cs="Courier New"/>
            <w:sz w:val="21"/>
            <w:szCs w:val="21"/>
          </w:rPr>
          <w:t></w:t>
        </w:r>
        <w:r w:rsidRPr="00E35154">
          <w:rPr>
            <w:rFonts w:ascii="Courier New" w:hAnsi="Courier New" w:cs="Courier New"/>
            <w:sz w:val="21"/>
            <w:szCs w:val="21"/>
          </w:rPr>
          <w:br w:type="column"/>
          <w:t>+¸</w:t>
        </w:r>
      </w:ins>
      <w:r w:rsidRPr="00E35154">
        <w:rPr>
          <w:rFonts w:ascii="Courier New" w:hAnsi="Courier New" w:cs="Courier New"/>
          <w:sz w:val="21"/>
          <w:szCs w:val="21"/>
        </w:rPr>
        <w:t>xTj®’</w:t>
      </w:r>
      <w:r w:rsidRPr="00E35154">
        <w:rPr>
          <w:rFonts w:ascii="Courier New" w:hAnsi="Courier New" w:cs="Courier New"/>
          <w:sz w:val="21"/>
          <w:szCs w:val="21"/>
        </w:rPr>
        <w:br w:type="page"/>
        <w:t>l&gt;</w:t>
      </w:r>
      <w:r w:rsidRPr="00E35154">
        <w:rPr>
          <w:rFonts w:ascii="Courier New" w:hAnsi="Courier New" w:cs="Courier New"/>
          <w:sz w:val="21"/>
          <w:szCs w:val="21"/>
        </w:rPr>
        <w:cr/>
      </w:r>
      <w:del w:id="64" w:author="Microsoft Word" w:date="2024-02-26T19:58:00Z">
        <w:r w:rsidR="006C4D92" w:rsidRPr="00C91D9D">
          <w:rPr>
            <w:rFonts w:ascii="Courier New" w:hAnsi="Courier New" w:cs="Courier New"/>
            <w:sz w:val="21"/>
            <w:szCs w:val="21"/>
          </w:rPr>
          <w:delText xml:space="preserve"> ì"Êþ,</w:delText>
        </w:r>
      </w:del>
      <w:ins w:id="65" w:author="Microsoft Word" w:date="2024-02-26T19:58:00Z">
        <w:r w:rsidRPr="00E35154">
          <w:rPr>
            <w:rFonts w:ascii="Courier New" w:hAnsi="Courier New" w:cs="Courier New"/>
            <w:sz w:val="21"/>
            <w:szCs w:val="21"/>
          </w:rPr>
          <w:t xml:space="preserve"> ì"Êþ,</w:t>
        </w:r>
      </w:ins>
      <w:r w:rsidRPr="00E35154">
        <w:rPr>
          <w:rFonts w:ascii="Courier New" w:hAnsi="Courier New" w:cs="Courier New"/>
          <w:sz w:val="21"/>
          <w:szCs w:val="21"/>
        </w:rPr>
        <w:t>Æ²f`ÚU·ãd</w:t>
      </w:r>
      <w:del w:id="66" w:author="Microsoft Word" w:date="2024-02-26T19:58:00Z">
        <w:r w:rsidR="006C4D92" w:rsidRPr="00C91D9D">
          <w:rPr>
            <w:rFonts w:ascii="Courier New" w:hAnsi="Courier New" w:cs="Courier New"/>
            <w:sz w:val="21"/>
            <w:szCs w:val="21"/>
          </w:rPr>
          <w:separator/>
        </w:r>
      </w:del>
      <w:ins w:id="67" w:author="Microsoft Word" w:date="2024-02-26T19:58:00Z">
        <w:r w:rsidRPr="00E35154">
          <w:rPr>
            <w:rFonts w:ascii="Courier New" w:hAnsi="Courier New" w:cs="Courier New"/>
            <w:sz w:val="21"/>
            <w:szCs w:val="21"/>
          </w:rPr>
          <w:separator/>
        </w:r>
      </w:ins>
      <w:r w:rsidRPr="00E35154">
        <w:rPr>
          <w:rFonts w:ascii="Courier New" w:hAnsi="Courier New" w:cs="Courier New"/>
          <w:sz w:val="21"/>
          <w:szCs w:val="21"/>
        </w:rPr>
        <w:t>ËªáT³â8Y—Ø</w:t>
      </w:r>
      <w:del w:id="68" w:author="Microsoft Word" w:date="2024-02-26T19:58:00Z">
        <w:r w:rsidR="006C4D92" w:rsidRPr="00C91D9D">
          <w:rPr>
            <w:rFonts w:ascii="Courier New" w:hAnsi="Courier New" w:cs="Courier New"/>
            <w:sz w:val="21"/>
            <w:szCs w:val="21"/>
          </w:rPr>
          <w:delText>``üWÌÀ</w:delText>
        </w:r>
      </w:del>
      <w:ins w:id="69" w:author="Microsoft Word" w:date="2024-02-26T19:58:00Z">
        <w:r w:rsidRPr="00E35154">
          <w:rPr>
            <w:rFonts w:ascii="Courier New" w:hAnsi="Courier New" w:cs="Courier New"/>
            <w:sz w:val="21"/>
            <w:szCs w:val="21"/>
          </w:rPr>
          <w:t>``üWÌÀ</w:t>
        </w:r>
      </w:ins>
      <w:r w:rsidRPr="00E35154">
        <w:rPr>
          <w:rFonts w:ascii="Courier New" w:hAnsi="Courier New" w:cs="Courier New"/>
          <w:sz w:val="21"/>
          <w:szCs w:val="21"/>
        </w:rPr>
        <w:t>$6Io¢„M^±‹%–¤Ä´</w:t>
      </w:r>
      <w:r w:rsidRPr="00E35154">
        <w:rPr>
          <w:rFonts w:ascii="Courier New" w:hAnsi="Courier New" w:cs="Courier New"/>
          <w:sz w:val="21"/>
          <w:szCs w:val="21"/>
        </w:rPr>
        <w:br/>
      </w:r>
      <w:del w:id="70" w:author="Microsoft Word" w:date="2024-02-26T19:58:00Z">
        <w:r w:rsidR="006C4D92" w:rsidRPr="00C91D9D">
          <w:rPr>
            <w:rFonts w:ascii="Courier New" w:hAnsi="Courier New" w:cs="Courier New"/>
            <w:sz w:val="21"/>
            <w:szCs w:val="21"/>
          </w:rPr>
          <w:delText>ÝÙm¢-</w:delText>
        </w:r>
      </w:del>
      <w:ins w:id="71" w:author="Microsoft Word" w:date="2024-02-26T19:58:00Z">
        <w:r w:rsidRPr="00E35154">
          <w:rPr>
            <w:rFonts w:ascii="Courier New" w:hAnsi="Courier New" w:cs="Courier New"/>
            <w:sz w:val="21"/>
            <w:szCs w:val="21"/>
          </w:rPr>
          <w:t>ÝÙm¢-</w:t>
        </w:r>
      </w:ins>
      <w:r w:rsidRPr="00E35154">
        <w:rPr>
          <w:rFonts w:ascii="Courier New" w:hAnsi="Courier New" w:cs="Courier New"/>
          <w:sz w:val="21"/>
          <w:szCs w:val="21"/>
        </w:rPr>
        <w:t>îÂ¯r¤</w:t>
      </w:r>
      <w:r w:rsidRPr="00E35154">
        <w:rPr>
          <w:rFonts w:ascii="Courier New" w:hAnsi="Courier New" w:cs="Courier New"/>
          <w:sz w:val="21"/>
          <w:szCs w:val="21"/>
        </w:rPr>
        <w:br w:type="column"/>
        <w:t>_+„</w:t>
      </w:r>
      <w:r w:rsidRPr="00E35154">
        <w:rPr>
          <w:rFonts w:ascii="Courier New" w:hAnsi="Courier New" w:cs="Courier New"/>
          <w:sz w:val="21"/>
          <w:szCs w:val="21"/>
        </w:rPr>
        <w:softHyphen/>
        <w:t>Z</w:t>
      </w:r>
      <w:r w:rsidRPr="00E35154">
        <w:rPr>
          <w:rFonts w:ascii="Courier New" w:hAnsi="Courier New" w:cs="Courier New"/>
          <w:sz w:val="21"/>
          <w:szCs w:val="21"/>
        </w:rPr>
        <w:noBreakHyphen/>
        <w:t>UGË¾FÛu-±</w:t>
      </w:r>
      <w:del w:id="72" w:author="Microsoft Word" w:date="2024-02-26T19:58:00Z">
        <w:r w:rsidR="006C4D92" w:rsidRPr="00C91D9D">
          <w:rPr>
            <w:rFonts w:ascii="Courier New" w:hAnsi="Courier New" w:cs="Courier New"/>
            <w:sz w:val="21"/>
            <w:szCs w:val="21"/>
          </w:rPr>
          <w:delText>pû’XuA]¹</w:delText>
        </w:r>
      </w:del>
      <w:ins w:id="73" w:author="Microsoft Word" w:date="2024-02-26T19:58:00Z">
        <w:r w:rsidRPr="00E35154">
          <w:rPr>
            <w:rFonts w:ascii="Courier New" w:hAnsi="Courier New" w:cs="Courier New"/>
            <w:sz w:val="21"/>
            <w:szCs w:val="21"/>
          </w:rPr>
          <w:t>pû’XuA]¹</w:t>
        </w:r>
      </w:ins>
      <w:r w:rsidRPr="00E35154">
        <w:rPr>
          <w:rFonts w:ascii="Courier New" w:hAnsi="Courier New" w:cs="Courier New"/>
          <w:sz w:val="21"/>
          <w:szCs w:val="21"/>
        </w:rPr>
        <w:t>ùš˜—”(è”œÆ»ƒš¼å </w:t>
      </w:r>
      <w:del w:id="74" w:author="Microsoft Word" w:date="2024-02-26T19:58:00Z">
        <w:r w:rsidR="006C4D92" w:rsidRPr="00C91D9D">
          <w:rPr>
            <w:rFonts w:ascii="Courier New" w:hAnsi="Courier New" w:cs="Courier New"/>
            <w:sz w:val="21"/>
            <w:szCs w:val="21"/>
          </w:rPr>
          <w:delText>ÊÃƒî</w:delText>
        </w:r>
      </w:del>
      <w:ins w:id="75" w:author="Microsoft Word" w:date="2024-02-26T19:58:00Z">
        <w:r w:rsidRPr="00E35154">
          <w:rPr>
            <w:rFonts w:ascii="Courier New" w:hAnsi="Courier New" w:cs="Courier New"/>
            <w:sz w:val="21"/>
            <w:szCs w:val="21"/>
          </w:rPr>
          <w:t>ÊÃƒî</w:t>
        </w:r>
      </w:ins>
      <w:r w:rsidRPr="00E35154">
        <w:rPr>
          <w:rFonts w:ascii="Courier New" w:hAnsi="Courier New" w:cs="Courier New"/>
          <w:sz w:val="21"/>
          <w:szCs w:val="21"/>
        </w:rPr>
        <w:t>•3àÎ°PÜ¥¼eçÒîæÚs</w:t>
      </w:r>
      <w:del w:id="76" w:author="Microsoft Word" w:date="2024-02-26T19:58:00Z">
        <w:r w:rsidR="006C4D92" w:rsidRPr="00C91D9D">
          <w:rPr>
            <w:rFonts w:ascii="Courier New" w:hAnsi="Courier New" w:cs="Courier New"/>
            <w:sz w:val="21"/>
            <w:szCs w:val="21"/>
          </w:rPr>
          <w:delText>=</w:delText>
        </w:r>
      </w:del>
      <w:ins w:id="77" w:author="Microsoft Word" w:date="2024-02-26T19:58:00Z">
        <w:r w:rsidRPr="00E35154">
          <w:rPr>
            <w:rFonts w:ascii="Courier New" w:hAnsi="Courier New" w:cs="Courier New"/>
            <w:sz w:val="21"/>
            <w:szCs w:val="21"/>
          </w:rPr>
          <w:t>=</w:t>
        </w:r>
      </w:ins>
      <w:r w:rsidRPr="00E35154">
        <w:rPr>
          <w:rFonts w:ascii="Courier New" w:hAnsi="Courier New" w:cs="Courier New"/>
          <w:sz w:val="21"/>
          <w:szCs w:val="21"/>
        </w:rPr>
        <w:t>m`C¥À6</w:t>
      </w:r>
      <w:del w:id="78" w:author="Microsoft Word" w:date="2024-02-26T19:58:00Z">
        <w:r w:rsidR="006C4D92" w:rsidRPr="00C91D9D">
          <w:rPr>
            <w:rFonts w:ascii="Courier New" w:hAnsi="Courier New" w:cs="Courier New"/>
            <w:sz w:val="21"/>
            <w:szCs w:val="21"/>
          </w:rPr>
          <w:delText></w:delText>
        </w:r>
      </w:del>
      <w:ins w:id="79" w:author="Microsoft Word" w:date="2024-02-26T19:58:00Z">
        <w:r w:rsidRPr="00E35154">
          <w:rPr>
            <w:rFonts w:ascii="Courier New" w:hAnsi="Courier New" w:cs="Courier New"/>
            <w:sz w:val="21"/>
            <w:szCs w:val="21"/>
          </w:rPr>
          <w:t></w:t>
        </w:r>
      </w:ins>
      <w:r w:rsidRPr="00E35154">
        <w:rPr>
          <w:rFonts w:ascii="Courier New" w:hAnsi="Courier New" w:cs="Courier New"/>
          <w:sz w:val="21"/>
          <w:szCs w:val="21"/>
        </w:rPr>
        <w:t>Ñd‹1Z=FÛh</w:t>
      </w:r>
      <w:r w:rsidRPr="00E35154">
        <w:rPr>
          <w:rFonts w:ascii="Courier New" w:hAnsi="Courier New" w:cs="Courier New"/>
          <w:sz w:val="21"/>
          <w:szCs w:val="21"/>
        </w:rPr>
        <w:br w:type="column"/>
        <w:t>ÿ</w:t>
      </w:r>
      <w:r w:rsidRPr="00E35154">
        <w:rPr>
          <w:rFonts w:ascii="Courier New" w:hAnsi="Courier New" w:cs="Courier New"/>
          <w:sz w:val="21"/>
          <w:szCs w:val="21"/>
        </w:rPr>
        <w:br w:type="column"/>
        <w:t>g…‘uÖ»ú</w:t>
      </w:r>
      <w:del w:id="80" w:author="Microsoft Word" w:date="2024-02-26T19:58:00Z">
        <w:r w:rsidR="006C4D92" w:rsidRPr="00C91D9D">
          <w:rPr>
            <w:rFonts w:ascii="Courier New" w:hAnsi="Courier New" w:cs="Courier New"/>
            <w:sz w:val="21"/>
            <w:szCs w:val="21"/>
          </w:rPr>
          <w:pgNum/>
        </w:r>
      </w:del>
      <w:ins w:id="81" w:author="Microsoft Word" w:date="2024-02-26T19:58:00Z">
        <w:r w:rsidRPr="00E35154">
          <w:rPr>
            <w:rFonts w:ascii="Courier New" w:hAnsi="Courier New" w:cs="Courier New"/>
            <w:sz w:val="21"/>
            <w:szCs w:val="21"/>
          </w:rPr>
          <w:pgNum/>
        </w:r>
      </w:ins>
      <w:r w:rsidRPr="00E35154">
        <w:rPr>
          <w:rFonts w:ascii="Courier New" w:hAnsi="Courier New" w:cs="Courier New"/>
          <w:sz w:val="21"/>
          <w:szCs w:val="21"/>
        </w:rPr>
        <w:t>k</w:t>
      </w:r>
      <w:r w:rsidRPr="00E35154">
        <w:rPr>
          <w:rFonts w:ascii="Courier New" w:hAnsi="Courier New" w:cs="Courier New"/>
          <w:sz w:val="21"/>
          <w:szCs w:val="21"/>
        </w:rPr>
        <w:br w:type="page"/>
        <w:t>›¶ä</w:t>
      </w:r>
      <w:del w:id="82" w:author="Microsoft Word" w:date="2024-02-26T19:58:00Z">
        <w:r w:rsidR="006C4D92" w:rsidRPr="00C91D9D">
          <w:rPr>
            <w:rFonts w:ascii="Courier New" w:hAnsi="Courier New" w:cs="Courier New"/>
            <w:sz w:val="21"/>
            <w:szCs w:val="21"/>
          </w:rPr>
          <w:delText>×</w:delText>
        </w:r>
      </w:del>
      <w:ins w:id="83" w:author="Microsoft Word" w:date="2024-02-26T19:58:00Z">
        <w:r w:rsidRPr="00E35154">
          <w:rPr>
            <w:rFonts w:ascii="Courier New" w:hAnsi="Courier New" w:cs="Courier New"/>
            <w:sz w:val="21"/>
            <w:szCs w:val="21"/>
          </w:rPr>
          <w:t>×</w:t>
        </w:r>
      </w:ins>
      <w:r w:rsidRPr="00E35154">
        <w:rPr>
          <w:rFonts w:ascii="Courier New" w:hAnsi="Courier New" w:cs="Courier New"/>
          <w:sz w:val="21"/>
          <w:szCs w:val="21"/>
        </w:rPr>
        <w:t>ùþ|¾Ø†akzÖ</w:t>
      </w:r>
      <w:r w:rsidRPr="00E35154">
        <w:rPr>
          <w:rFonts w:ascii="Courier New" w:hAnsi="Courier New" w:cs="Courier New"/>
          <w:sz w:val="21"/>
          <w:szCs w:val="21"/>
        </w:rPr>
        <w:softHyphen/>
      </w:r>
      <w:del w:id="84" w:author="Microsoft Word" w:date="2024-02-26T19:58:00Z">
        <w:r w:rsidR="006C4D92" w:rsidRPr="00C91D9D">
          <w:rPr>
            <w:rFonts w:ascii="Courier New" w:hAnsi="Courier New" w:cs="Courier New"/>
            <w:sz w:val="21"/>
            <w:szCs w:val="21"/>
          </w:rPr>
          <w:delText>·</w:delText>
        </w:r>
      </w:del>
      <w:ins w:id="85" w:author="Microsoft Word" w:date="2024-02-26T19:58:00Z">
        <w:r w:rsidRPr="00E35154">
          <w:rPr>
            <w:rFonts w:ascii="Courier New" w:hAnsi="Courier New" w:cs="Courier New"/>
            <w:sz w:val="21"/>
            <w:szCs w:val="21"/>
          </w:rPr>
          <w:t>·</w:t>
        </w:r>
      </w:ins>
      <w:r w:rsidRPr="00E35154">
        <w:rPr>
          <w:rFonts w:ascii="Courier New" w:hAnsi="Courier New" w:cs="Courier New"/>
          <w:sz w:val="21"/>
          <w:szCs w:val="21"/>
        </w:rPr>
        <w:t>lOŽ¹</w:t>
      </w:r>
      <w:del w:id="86" w:author="Microsoft Word" w:date="2024-02-26T19:58:00Z">
        <w:r w:rsidR="006C4D92" w:rsidRPr="00C91D9D">
          <w:rPr>
            <w:rFonts w:ascii="Courier New" w:hAnsi="Courier New" w:cs="Courier New"/>
            <w:sz w:val="21"/>
            <w:szCs w:val="21"/>
          </w:rPr>
          <w:delText>už0ÃhÛxž</w:delText>
        </w:r>
      </w:del>
      <w:ins w:id="87" w:author="Microsoft Word" w:date="2024-02-26T19:58:00Z">
        <w:r w:rsidRPr="00E35154">
          <w:rPr>
            <w:rFonts w:ascii="Courier New" w:hAnsi="Courier New" w:cs="Courier New"/>
            <w:sz w:val="21"/>
            <w:szCs w:val="21"/>
          </w:rPr>
          <w:t>už0ÃhÛxž</w:t>
        </w:r>
      </w:ins>
      <w:r w:rsidRPr="00E35154">
        <w:rPr>
          <w:rFonts w:ascii="Courier New" w:hAnsi="Courier New" w:cs="Courier New"/>
          <w:sz w:val="21"/>
          <w:szCs w:val="21"/>
        </w:rPr>
        <w:t>¯L¥Šg]^^ì%Ýñ‰@ç’Ò2°óèê…œˆCãfb²ûé¼¸vã–S</w:t>
      </w:r>
      <w:del w:id="88" w:author="Microsoft Word" w:date="2024-02-26T19:58:00Z">
        <w:r w:rsidR="006C4D92" w:rsidRPr="00C91D9D">
          <w:rPr>
            <w:rFonts w:ascii="Courier New" w:hAnsi="Courier New" w:cs="Courier New"/>
            <w:sz w:val="21"/>
            <w:szCs w:val="21"/>
          </w:rPr>
          <w:delText>„±%</w:delText>
        </w:r>
      </w:del>
      <w:ins w:id="89" w:author="Microsoft Word" w:date="2024-02-26T19:58:00Z">
        <w:r w:rsidRPr="00E35154">
          <w:rPr>
            <w:rFonts w:ascii="Courier New" w:hAnsi="Courier New" w:cs="Courier New"/>
            <w:sz w:val="21"/>
            <w:szCs w:val="21"/>
          </w:rPr>
          <w:t>„±%</w:t>
        </w:r>
      </w:ins>
      <w:r w:rsidRPr="00E35154">
        <w:rPr>
          <w:rFonts w:ascii="Courier New" w:hAnsi="Courier New" w:cs="Courier New"/>
          <w:sz w:val="21"/>
          <w:szCs w:val="21"/>
        </w:rPr>
        <w:t>oå</w:t>
      </w:r>
      <w:del w:id="90" w:author="Microsoft Word" w:date="2024-02-26T19:58:00Z">
        <w:r w:rsidR="006C4D92" w:rsidRPr="00C91D9D">
          <w:rPr>
            <w:rFonts w:ascii="Courier New" w:hAnsi="Courier New" w:cs="Courier New"/>
            <w:sz w:val="21"/>
            <w:szCs w:val="21"/>
          </w:rPr>
          <w:pgNum/>
        </w:r>
      </w:del>
      <w:ins w:id="91" w:author="Microsoft Word" w:date="2024-02-26T19:58:00Z">
        <w:r w:rsidRPr="00E35154">
          <w:rPr>
            <w:rFonts w:ascii="Courier New" w:hAnsi="Courier New" w:cs="Courier New"/>
            <w:sz w:val="21"/>
            <w:szCs w:val="21"/>
          </w:rPr>
          <w:pgNum/>
        </w:r>
      </w:ins>
      <w:r w:rsidRPr="00E35154">
        <w:rPr>
          <w:rFonts w:ascii="Courier New" w:hAnsi="Courier New" w:cs="Courier New"/>
          <w:sz w:val="21"/>
          <w:szCs w:val="21"/>
        </w:rPr>
        <w:t>ÖÍKl</w:t>
      </w:r>
      <w:del w:id="92" w:author="Microsoft Word" w:date="2024-02-26T19:58:00Z">
        <w:r w:rsidR="006C4D92" w:rsidRPr="00C91D9D">
          <w:rPr>
            <w:rFonts w:ascii="Courier New" w:hAnsi="Courier New" w:cs="Courier New"/>
            <w:sz w:val="21"/>
            <w:szCs w:val="21"/>
          </w:rPr>
          <w:delText>¡</w:delText>
        </w:r>
      </w:del>
      <w:ins w:id="93" w:author="Microsoft Word" w:date="2024-02-26T19:58:00Z">
        <w:r w:rsidRPr="00E35154">
          <w:rPr>
            <w:rFonts w:ascii="Courier New" w:hAnsi="Courier New" w:cs="Courier New"/>
            <w:sz w:val="21"/>
            <w:szCs w:val="21"/>
          </w:rPr>
          <w:t>¡</w:t>
        </w:r>
      </w:ins>
      <w:r w:rsidRPr="00E35154">
        <w:rPr>
          <w:rFonts w:ascii="Courier New" w:hAnsi="Courier New" w:cs="Courier New"/>
          <w:sz w:val="21"/>
          <w:szCs w:val="21"/>
        </w:rPr>
        <w:t>F¥™aúÄÐÆë</w:t>
      </w:r>
      <w:del w:id="94" w:author="Microsoft Word" w:date="2024-02-26T19:58:00Z">
        <w:r w:rsidR="006C4D92" w:rsidRPr="00C91D9D">
          <w:rPr>
            <w:rFonts w:ascii="Courier New" w:hAnsi="Courier New" w:cs="Courier New"/>
            <w:sz w:val="21"/>
            <w:szCs w:val="21"/>
          </w:rPr>
          <w:delText>.</w:delText>
        </w:r>
      </w:del>
      <w:ins w:id="95" w:author="Microsoft Word" w:date="2024-02-26T19:58:00Z">
        <w:r w:rsidRPr="00E35154">
          <w:rPr>
            <w:rFonts w:ascii="Courier New" w:hAnsi="Courier New" w:cs="Courier New"/>
            <w:sz w:val="21"/>
            <w:szCs w:val="21"/>
          </w:rPr>
          <w:t>.</w:t>
        </w:r>
      </w:ins>
      <w:r w:rsidRPr="00E35154">
        <w:rPr>
          <w:rFonts w:ascii="Courier New" w:hAnsi="Courier New" w:cs="Courier New"/>
          <w:sz w:val="21"/>
          <w:szCs w:val="21"/>
        </w:rPr>
        <w:t>ÖV„QCUNky†</w:t>
      </w:r>
      <w:r w:rsidRPr="00E35154">
        <w:rPr>
          <w:rFonts w:ascii="Courier New" w:hAnsi="Courier New" w:cs="Courier New"/>
          <w:sz w:val="21"/>
          <w:szCs w:val="21"/>
        </w:rPr>
        <w:cr/>
        <w:t>íæ</w:t>
      </w:r>
      <w:del w:id="96" w:author="Microsoft Word" w:date="2024-02-26T19:58:00Z">
        <w:r w:rsidR="006C4D92" w:rsidRPr="00C91D9D">
          <w:rPr>
            <w:rFonts w:ascii="Courier New" w:hAnsi="Courier New" w:cs="Courier New"/>
            <w:sz w:val="21"/>
            <w:szCs w:val="21"/>
          </w:rPr>
          <w:pgNum/>
        </w:r>
        <w:r w:rsidR="006C4D92" w:rsidRPr="00C91D9D">
          <w:rPr>
            <w:rFonts w:ascii="Courier New" w:hAnsi="Courier New" w:cs="Courier New"/>
            <w:sz w:val="21"/>
            <w:szCs w:val="21"/>
          </w:rPr>
          <w:pgNum/>
        </w:r>
        <w:r w:rsidR="006C4D92" w:rsidRPr="00C91D9D">
          <w:rPr>
            <w:rFonts w:ascii="Courier New" w:hAnsi="Courier New" w:cs="Courier New"/>
            <w:sz w:val="21"/>
            <w:szCs w:val="21"/>
          </w:rPr>
          <w:pgNum/>
        </w:r>
        <w:r w:rsidR="006C4D92" w:rsidRPr="00C91D9D">
          <w:rPr>
            <w:rFonts w:ascii="Courier New" w:hAnsi="Courier New" w:cs="Courier New"/>
            <w:sz w:val="21"/>
            <w:szCs w:val="21"/>
          </w:rPr>
          <w:delText>ÿÿ</w:delText>
        </w:r>
        <w:r w:rsidR="006C4D92" w:rsidRPr="00C91D9D">
          <w:rPr>
            <w:rFonts w:ascii="Courier New" w:hAnsi="Courier New" w:cs="Courier New"/>
            <w:sz w:val="21"/>
            <w:szCs w:val="21"/>
          </w:rPr>
          <w:separator/>
        </w:r>
        <w:r w:rsidR="006C4D92" w:rsidRPr="00C91D9D">
          <w:rPr>
            <w:rFonts w:ascii="Courier New" w:hAnsi="Courier New" w:cs="Courier New"/>
            <w:sz w:val="21"/>
            <w:szCs w:val="21"/>
          </w:rPr>
          <w:pgNum/>
        </w:r>
        <w:r w:rsidR="006C4D92" w:rsidRPr="00C91D9D">
          <w:rPr>
            <w:rFonts w:ascii="Courier New" w:hAnsi="Courier New" w:cs="Courier New"/>
            <w:sz w:val="21"/>
            <w:szCs w:val="21"/>
          </w:rPr>
          <w:delText>PK</w:delText>
        </w:r>
        <w:r w:rsidR="006C4D92" w:rsidRPr="00C91D9D">
          <w:rPr>
            <w:rFonts w:ascii="Courier New" w:hAnsi="Courier New" w:cs="Courier New"/>
            <w:sz w:val="21"/>
            <w:szCs w:val="21"/>
          </w:rPr>
          <w:separator/>
        </w:r>
        <w:r w:rsidR="006C4D92" w:rsidRPr="00C91D9D">
          <w:rPr>
            <w:rFonts w:ascii="Courier New" w:hAnsi="Courier New" w:cs="Courier New"/>
            <w:sz w:val="21"/>
            <w:szCs w:val="21"/>
          </w:rPr>
          <w:continuationSeparator/>
        </w:r>
      </w:del>
    </w:p>
    <w:p w14:paraId="2FC93E20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6O§Âk¾j³Žµ ®Þ\ùU›Âå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é/hÜTølv¾íó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ˆ&gt;bÓ%‚D&lt;—&lt;.Ål4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³ÅLšf•Iø·ŽQ³rçœ].Ž3tvq\šsöËÅ½¹³ó‘åër</w:t>
      </w:r>
      <w:r w:rsidRPr="00C91D9D">
        <w:rPr>
          <w:rFonts w:ascii="Courier New" w:hAnsi="Courier New" w:cs="Courier New"/>
          <w:sz w:val="21"/>
          <w:szCs w:val="21"/>
        </w:rPr>
        <w:noBreakHyphen/>
        <w:t>9\]Y,ÑJé"cf</w:t>
      </w:r>
      <w:r w:rsidRPr="00C91D9D">
        <w:rPr>
          <w:rFonts w:ascii="Courier New" w:hAnsi="Courier New" w:cs="Courier New"/>
          <w:sz w:val="21"/>
          <w:szCs w:val="21"/>
        </w:rPr>
        <w:br/>
        <w:t>ÿ:ñÁ½</w:t>
      </w:r>
      <w:r w:rsidRPr="00C91D9D">
        <w:rPr>
          <w:rFonts w:ascii="Courier New" w:hAnsi="Courier New" w:cs="Courier New"/>
          <w:sz w:val="21"/>
          <w:szCs w:val="21"/>
        </w:rPr>
        <w:br/>
        <w:t>¥1SÒØGîÂU³3ý¿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ød</w:t>
      </w:r>
      <w:r w:rsidRPr="00C91D9D">
        <w:rPr>
          <w:rFonts w:ascii="Courier New" w:hAnsi="Courier New" w:cs="Courier New"/>
          <w:sz w:val="21"/>
          <w:szCs w:val="21"/>
        </w:rPr>
        <w:cr/>
        <w:t>éö?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ÿÿ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PK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!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¢·c^³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M</w:t>
      </w:r>
      <w:r w:rsidRPr="00C91D9D">
        <w:rPr>
          <w:rFonts w:ascii="Courier New" w:hAnsi="Courier New" w:cs="Courier New"/>
          <w:sz w:val="21"/>
          <w:szCs w:val="21"/>
        </w:rPr>
        <w:br w:type="column"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 xml:space="preserve">word/settings.xml´Wßo£8~?éþ‡ˆçKù </w:t>
      </w:r>
      <w:r w:rsidRPr="00C91D9D">
        <w:rPr>
          <w:rFonts w:ascii="Courier New" w:hAnsi="Courier New" w:cs="Courier New"/>
          <w:sz w:val="21"/>
          <w:szCs w:val="21"/>
        </w:rPr>
        <w:cr/>
        <w:t>jº"I¹vÕÜžŽ®îÙ€¬bŒlÓ4»ºÿýÆB’²«¶«¾4f¾™oÆöÌxzõé™£'ÌaåÜ°/,c„Ë”e¤ÜÎ¯ÑøÒ</w:t>
      </w:r>
      <w:r w:rsidRPr="00C91D9D">
        <w:rPr>
          <w:rFonts w:ascii="Courier New" w:hAnsi="Courier New" w:cs="Courier New"/>
          <w:sz w:val="21"/>
          <w:szCs w:val="21"/>
        </w:rPr>
        <w:tab/>
        <w:t>‰Ê</w:t>
      </w:r>
      <w:r w:rsidRPr="00C91D9D">
        <w:rPr>
          <w:rFonts w:ascii="Courier New" w:hAnsi="Courier New" w:cs="Courier New"/>
          <w:sz w:val="21"/>
          <w:szCs w:val="21"/>
        </w:rPr>
        <w:br w:type="page"/>
        <w:t>¬Äsc…ñéú÷ß®vÀR‚šE)šÎ\Ê*0M‘æ˜"qÁ*\¸aœ"</w:t>
      </w:r>
      <w:r w:rsidRPr="00C91D9D">
        <w:rPr>
          <w:rFonts w:ascii="Courier New" w:hAnsi="Courier New" w:cs="Courier New"/>
          <w:sz w:val="21"/>
          <w:szCs w:val="21"/>
        </w:rPr>
        <w:tab/>
        <w:t>Ÿ|kRÄ</w:t>
      </w:r>
      <w:r w:rsidRPr="00C91D9D">
        <w:rPr>
          <w:rFonts w:ascii="Courier New" w:hAnsi="Courier New" w:cs="Courier New"/>
          <w:sz w:val="21"/>
          <w:szCs w:val="21"/>
        </w:rPr>
        <w:softHyphen/>
        <w:t>ëjœ2Z!IR¹7Ëò–†Íš—AK1¦$åL°T&amp;ÛlHŠÛŸÎ‚¿Æoc²biMq)µG“ãb`¥ÈI%:6ú^6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óŽäég›x¢E§·³­WlwÇxv°xMxÊ â,ÅBÀÑ¢</w:t>
      </w:r>
      <w:r w:rsidRPr="00C91D9D">
        <w:rPr>
          <w:rFonts w:ascii="Courier New" w:hAnsi="Courier New" w:cs="Courier New"/>
          <w:sz w:val="21"/>
          <w:szCs w:val="21"/>
        </w:rPr>
        <w:br/>
        <w:t>”½c÷ÑÁ÷øn·¨©ÀÜ¶ôê8rïm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Î</w:t>
      </w:r>
      <w:r w:rsidRPr="00C91D9D">
        <w:rPr>
          <w:rFonts w:ascii="Courier New" w:hAnsi="Courier New" w:cs="Courier New"/>
          <w:sz w:val="21"/>
          <w:szCs w:val="21"/>
        </w:rPr>
        <w:br/>
        <w:t>?ÅÏoã¸l9L°&lt;æ!ÙÛxü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éÖößÌÈd–¿‰ÅéÎÕT¶H¢‰C)Fü¶ ¼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Ýžög$Š×dM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Ý“„#ÞÔd›24</w:t>
      </w:r>
      <w:r w:rsidRPr="00C91D9D">
        <w:rPr>
          <w:rFonts w:ascii="Courier New" w:hAnsi="Courier New" w:cs="Courier New"/>
          <w:sz w:val="21"/>
          <w:szCs w:val="21"/>
        </w:rPr>
        <w:cr/>
        <w:t>î¶%ã() HÜþHG§þÂ!ª</w:t>
      </w:r>
      <w:r w:rsidRPr="00C91D9D">
        <w:rPr>
          <w:rFonts w:ascii="Courier New" w:hAnsi="Courier New" w:cs="Courier New"/>
          <w:sz w:val="21"/>
          <w:szCs w:val="21"/>
        </w:rPr>
        <w:softHyphen/>
        <w:t>½ÄÏZ®ÎÁ¸†</w:t>
      </w:r>
      <w:r w:rsidRPr="00C91D9D">
        <w:rPr>
          <w:rFonts w:ascii="Courier New" w:hAnsi="Courier New" w:cs="Courier New"/>
          <w:sz w:val="21"/>
          <w:szCs w:val="21"/>
        </w:rPr>
        <w:noBreakHyphen/>
        <w:t>ñ1:Úæ)</w:t>
      </w:r>
    </w:p>
    <w:p w14:paraId="5661113D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4Ë2L@z²M,‘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Š@T¸(tÇI</w:t>
      </w:r>
      <w:r w:rsidRPr="00C91D9D">
        <w:rPr>
          <w:rFonts w:ascii="Courier New" w:hAnsi="Courier New" w:cs="Courier New"/>
          <w:sz w:val="21"/>
          <w:szCs w:val="21"/>
        </w:rPr>
        <w:br/>
        <w:t>ŒÀã.ØrD¡Wtm“á</w:t>
      </w:r>
      <w:r w:rsidRPr="00C91D9D">
        <w:rPr>
          <w:rFonts w:ascii="Courier New" w:hAnsi="Courier New" w:cs="Courier New"/>
          <w:sz w:val="21"/>
          <w:szCs w:val="21"/>
        </w:rPr>
        <w:cr/>
        <w:t>ª</w:t>
      </w:r>
      <w:r w:rsidRPr="00C91D9D">
        <w:rPr>
          <w:rFonts w:ascii="Courier New" w:hAnsi="Courier New" w:cs="Courier New"/>
          <w:sz w:val="21"/>
          <w:szCs w:val="21"/>
        </w:rPr>
        <w:br/>
        <w:t>ù€’X²</w:t>
      </w:r>
    </w:p>
    <w:p w14:paraId="64DF332A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”žllê´”iŽ8J%æq…R`[²RrVtzû‹É%ô</w:t>
      </w:r>
      <w:r w:rsidRPr="00C91D9D">
        <w:rPr>
          <w:rFonts w:ascii="Courier New" w:hAnsi="Courier New" w:cs="Courier New"/>
          <w:sz w:val="21"/>
          <w:szCs w:val="21"/>
        </w:rPr>
        <w:br w:type="column"/>
        <w:t>eÑXäsTáUC,®¯X ” õ$FO~†°qF$ôÁŠdAÎ:–§}šC»`Ã˜,™Äóã/ˆCåéØn|Ÿ‰Û=œIµ®yÎˆËìÅÇû©´%?vÜ'lM_îWqÓãÁ¤D.ÿ¤o¯Y†Õ]Õœ¼&gt;K•¾Ûk¯mÐƒ7‰“</w:t>
      </w:r>
      <w:r w:rsidRPr="00C91D9D">
        <w:rPr>
          <w:rFonts w:ascii="Courier New" w:hAnsi="Courier New" w:cs="Courier New"/>
          <w:sz w:val="21"/>
          <w:szCs w:val="21"/>
        </w:rPr>
        <w:br w:type="page"/>
        <w:t>?¨¤‹å¾À\gL¾á°Ì&gt;×B`ÔÝû"øY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¸Tž¿@™&lt;ì+a$kHœr¦s3*Hµ&amp;œ3~WfP-</w:t>
      </w:r>
      <w:r w:rsidRPr="00C91D9D">
        <w:rPr>
          <w:rFonts w:ascii="Courier New" w:hAnsi="Courier New" w:cs="Courier New"/>
          <w:sz w:val="21"/>
          <w:szCs w:val="21"/>
        </w:rPr>
        <w:softHyphen/>
        <w:t>æŒl6˜ƒ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Õ·†¤%œíô9ßb”Á(ðA~kÿeèR“(ÔÇ“’ÑÛ}•ÃYÿÚMvÕØ§/</w:t>
      </w:r>
      <w:r w:rsidRPr="00C91D9D">
        <w:rPr>
          <w:rFonts w:ascii="Courier New" w:hAnsi="Courier New" w:cs="Courier New"/>
          <w:sz w:val="21"/>
          <w:szCs w:val="21"/>
        </w:rPr>
        <w:br w:type="page"/>
        <w:t>4™.FµøÊç jEÛ</w:t>
      </w:r>
      <w:r w:rsidRPr="00C91D9D">
        <w:rPr>
          <w:rFonts w:ascii="Courier New" w:hAnsi="Courier New" w:cs="Courier New"/>
          <w:sz w:val="21"/>
          <w:szCs w:val="21"/>
        </w:rPr>
        <w:cr/>
        <w:t>§M¤</w:t>
      </w:r>
    </w:p>
    <w:p w14:paraId="61BAC293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íhyS»-–SÄž9—a›°§ˆc;Ž¿B\×[9Î Y+Ç</w:t>
      </w:r>
      <w:r w:rsidRPr="00C91D9D">
        <w:rPr>
          <w:rFonts w:ascii="Courier New" w:hAnsi="Courier New" w:cs="Courier New"/>
          <w:sz w:val="21"/>
          <w:szCs w:val="21"/>
        </w:rPr>
        <w:softHyphen/>
        <w:t>Bü…å</w:t>
      </w:r>
      <w:r w:rsidRPr="00C91D9D">
        <w:rPr>
          <w:rFonts w:ascii="Courier New" w:hAnsi="Courier New" w:cs="Courier New"/>
          <w:sz w:val="21"/>
          <w:szCs w:val="21"/>
        </w:rPr>
        <w:br w:type="column"/>
        <w:t>ÛL‰w3ègºtnÜÁýÌ&lt;/</w:t>
      </w:r>
    </w:p>
    <w:p w14:paraId="54C765F5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—ƒÈÒ^MÚÛ:CVÞÂŒm¶š.íp¹™x¶ç</w:t>
      </w:r>
      <w:r w:rsidRPr="00C91D9D">
        <w:rPr>
          <w:rFonts w:ascii="Courier New" w:hAnsi="Courier New" w:cs="Courier New"/>
          <w:sz w:val="21"/>
          <w:szCs w:val="21"/>
        </w:rPr>
        <w:br w:type="column"/>
        <w:t>"KÛZþ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™ÎœÙòãû‰Â‰©#07L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5x©îÕ¬T›ÑÆb‰hÂ</w:t>
      </w:r>
      <w:r w:rsidRPr="00C91D9D">
        <w:rPr>
          <w:rFonts w:ascii="Courier New" w:hAnsi="Courier New" w:cs="Courier New"/>
          <w:sz w:val="21"/>
          <w:szCs w:val="21"/>
        </w:rPr>
        <w:tab/>
        <w:t>­Õhf*„?.HÙá</w:t>
      </w:r>
      <w:r w:rsidRPr="00C91D9D">
        <w:rPr>
          <w:rFonts w:ascii="Courier New" w:hAnsi="Courier New" w:cs="Courier New"/>
          <w:sz w:val="21"/>
          <w:szCs w:val="21"/>
        </w:rPr>
        <w:tab/>
        <w:t>†÷</w:t>
      </w:r>
      <w:r w:rsidRPr="00C91D9D">
        <w:rPr>
          <w:rFonts w:ascii="Courier New" w:hAnsi="Courier New" w:cs="Courier New"/>
          <w:sz w:val="21"/>
          <w:szCs w:val="21"/>
        </w:rPr>
        <w:softHyphen/>
        <w:t>#qtàxÜ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‚¢¢ˆ a;@'</w:t>
      </w:r>
      <w:r w:rsidRPr="00C91D9D">
        <w:rPr>
          <w:rFonts w:ascii="Courier New" w:hAnsi="Courier New" w:cs="Courier New"/>
          <w:sz w:val="21"/>
          <w:szCs w:val="21"/>
        </w:rPr>
        <w:cr/>
        <w:t>2"*èúz]¬ßö¼­</w:t>
      </w:r>
      <w:r w:rsidRPr="00C91D9D">
        <w:rPr>
          <w:rFonts w:ascii="Courier New" w:hAnsi="Courier New" w:cs="Courier New"/>
          <w:sz w:val="21"/>
          <w:szCs w:val="21"/>
        </w:rPr>
        <w:softHyphen/>
        <w:t>”ÂÛòùÀ¥^EÌÿä¬®tÇQÕ”§b»nkIJyOh'uwV%¼ØGP]f_ž¸&gt;§þxv„rÒmô</w:t>
      </w:r>
      <w:r w:rsidRPr="00C91D9D">
        <w:rPr>
          <w:rFonts w:ascii="Courier New" w:hAnsi="Courier New" w:cs="Courier New"/>
          <w:sz w:val="21"/>
          <w:szCs w:val="21"/>
        </w:rPr>
        <w:noBreakHyphen/>
        <w:t>é²Ôº¸Û²-x¬J</w:t>
      </w:r>
      <w:r w:rsidRPr="00C91D9D">
        <w:rPr>
          <w:rFonts w:ascii="Courier New" w:hAnsi="Courier New" w:cs="Courier New"/>
          <w:sz w:val="21"/>
          <w:szCs w:val="21"/>
        </w:rPr>
        <w:br w:type="column"/>
        <w:t>¯QU5•›lí¹Qm.mUl¾2˜àõG²uZÌÑ˜Ó`ú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¥jg Ý.z™ÓÉŽô&amp;lÒËÜNæö2¯“y½Ìïd¾’åÐ«9ŒÐDº¥’oXQ°În{ü…¨9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ýþ¿w hµ</w:t>
      </w:r>
      <w:r w:rsidRPr="00C91D9D">
        <w:rPr>
          <w:rFonts w:ascii="Courier New" w:hAnsi="Courier New" w:cs="Courier New"/>
          <w:sz w:val="21"/>
          <w:szCs w:val="21"/>
        </w:rPr>
        <w:br/>
        <w:t>´gµ&lt;ÑU˜R®NÔÈæúªNŒuŠŸÅ¢&amp; ”@:Æ{šôƒÍExA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´Ü</w:t>
      </w:r>
    </w:p>
    <w:p w14:paraId="009F38B5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f Éx‡ý¡1Û</w:t>
      </w:r>
      <w:r w:rsidRPr="00C91D9D">
        <w:rPr>
          <w:rFonts w:ascii="Courier New" w:hAnsi="Courier New" w:cs="Courier New"/>
          <w:sz w:val="21"/>
          <w:szCs w:val="21"/>
        </w:rPr>
        <w:cr/>
        <w:t>2–Þ©1Ímä“©¿\xÑ¢½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ì5ðwÇwnf«›É8Z¹‹±kÏ¼q¸</w:t>
      </w:r>
      <w:r w:rsidRPr="00C91D9D">
        <w:rPr>
          <w:rFonts w:ascii="Courier New" w:hAnsi="Courier New" w:cs="Courier New"/>
          <w:sz w:val="21"/>
          <w:szCs w:val="21"/>
        </w:rPr>
        <w:br w:type="page"/>
        <w:t>ãUèº—Q†¶cý×b÷àõÿ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ÿÿ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PK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!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softHyphen/>
        <w:t>=.Ûƒ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Í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(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customXml/item1.xml ¢$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 xml:space="preserve">(  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¬ŒA</w:t>
      </w:r>
    </w:p>
    <w:p w14:paraId="3506817B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l“+ÔÿÍ~:Ç×]ÈRÏ¿ïì¤ãìc&lt;¾Úåì°¾¼N{ÖòÀ«þÜý­&gt;x_ô×'ÄËR…¥ÉwÛ±áŒá¶Gê¯¢õøn¹¥5ýxœ„tÏØX»®ß×²Ý3ûL¬Õ¤ÿÇÚXsÆpÛ#õWCcÍºûÏ‰5û¬</w:t>
      </w:r>
      <w:r w:rsidRPr="00C91D9D">
        <w:rPr>
          <w:rFonts w:ascii="Courier New" w:hAnsi="Courier New" w:cs="Courier New"/>
          <w:sz w:val="21"/>
          <w:szCs w:val="21"/>
        </w:rPr>
        <w:br w:type="page"/>
        <w:t>óX‰íîm&lt;G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v</w:t>
      </w:r>
      <w:r w:rsidRPr="00C91D9D">
        <w:rPr>
          <w:rFonts w:ascii="Courier New" w:hAnsi="Courier New" w:cs="Courier New"/>
          <w:sz w:val="21"/>
          <w:szCs w:val="21"/>
        </w:rPr>
        <w:br w:type="column"/>
        <w:t>ôˆ½ƒýƒƒ“«Ø#ž··êi.3¦Í{YÝ</w:t>
      </w:r>
      <w:r w:rsidRPr="00C91D9D">
        <w:rPr>
          <w:rFonts w:ascii="Courier New" w:hAnsi="Courier New" w:cs="Courier New"/>
          <w:sz w:val="21"/>
          <w:szCs w:val="21"/>
        </w:rPr>
        <w:cr/>
        <w:t>q¹úT÷aõÖ}[Ð¸¯a­·9oS“Û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Üå¹¡áéFÈu½ögwóWùëÿ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ÿÿ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PK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!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BàÌdE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q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word/webSettings.xmlœÓ_kÂ0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ð÷Á¾CÉ»¦Ê)¶ÂÂž·}€˜\mX’</w:t>
      </w:r>
      <w:r w:rsidRPr="00C91D9D">
        <w:rPr>
          <w:rFonts w:ascii="Courier New" w:hAnsi="Courier New" w:cs="Courier New"/>
          <w:sz w:val="21"/>
          <w:szCs w:val="21"/>
        </w:rPr>
        <w:br/>
        <w:t>¹¸ê&gt;ýÒN]‡/ë^òÿ~Ü%d½9Z“}@ ®d³iÎ2p•vû’½½n'+–QN</w:t>
      </w:r>
      <w:r w:rsidRPr="00C91D9D">
        <w:rPr>
          <w:rFonts w:ascii="Courier New" w:hAnsi="Courier New" w:cs="Courier New"/>
          <w:sz w:val="21"/>
          <w:szCs w:val="21"/>
        </w:rPr>
        <w:tab/>
        <w:t>ƒ</w:t>
      </w:r>
      <w:r w:rsidRPr="00C91D9D">
        <w:rPr>
          <w:rFonts w:ascii="Courier New" w:hAnsi="Courier New" w:cs="Courier New"/>
          <w:sz w:val="21"/>
          <w:szCs w:val="21"/>
        </w:rPr>
        <w:br w:type="column"/>
        <w:t>Jvb›êþnÝ-ì^ Æt’²¤8*¬,Y£/8'Ù€4E.mÖ¬ˆiöÜŠð~ð‰Ö‹¨wÚèxâó&lt;_²3þ¢`]k</w:t>
      </w:r>
      <w:r w:rsidRPr="00C91D9D">
        <w:rPr>
          <w:rFonts w:ascii="Courier New" w:hAnsi="Courier New" w:cs="Courier New"/>
          <w:sz w:val="21"/>
          <w:szCs w:val="21"/>
        </w:rPr>
        <w:tab/>
        <w:t>O(\ìãy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“DtÔhO­ý‹ÖbP&gt; 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¢T5ßžÚ]™ÙÃ</w:t>
      </w:r>
      <w:r w:rsidRPr="00C91D9D">
        <w:rPr>
          <w:rFonts w:ascii="Courier New" w:hAnsi="Courier New" w:cs="Courier New"/>
          <w:sz w:val="21"/>
          <w:szCs w:val="21"/>
        </w:rPr>
        <w:cr/>
        <w:t>dµ</w:t>
      </w:r>
      <w:r w:rsidRPr="00C91D9D">
        <w:rPr>
          <w:rFonts w:ascii="Courier New" w:hAnsi="Courier New" w:cs="Courier New"/>
          <w:sz w:val="21"/>
          <w:szCs w:val="21"/>
        </w:rPr>
        <w:br w:type="page"/>
        <w:t>HXÇi*æœQO¥ðYÞ¬ùã€ù</w:t>
      </w:r>
      <w:r w:rsidRPr="00C91D9D">
        <w:rPr>
          <w:rFonts w:ascii="Courier New" w:hAnsi="Courier New" w:cs="Courier New"/>
          <w:sz w:val="21"/>
          <w:szCs w:val="21"/>
        </w:rPr>
        <w:cr/>
        <w:t>°”pg¬ÎO‘CG«qÎòêh5pþ—Ì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 xml:space="preserve"> U3J™_î•w±"ŠFP3a\R‹+w²ÝYY&lt;ï±3IJ¯ž¥‡Ëz¸kSý]×áØ¯w%°*}ôQ[ý</w:t>
      </w:r>
      <w:r w:rsidRPr="00C91D9D">
        <w:rPr>
          <w:rFonts w:ascii="Courier New" w:hAnsi="Courier New" w:cs="Courier New"/>
          <w:sz w:val="21"/>
          <w:szCs w:val="21"/>
        </w:rPr>
        <w:tab/>
        <w:t>[</w:t>
      </w:r>
      <w:r w:rsidRPr="00C91D9D">
        <w:rPr>
          <w:rFonts w:ascii="Courier New" w:hAnsi="Courier New" w:cs="Courier New"/>
          <w:sz w:val="21"/>
          <w:szCs w:val="21"/>
        </w:rPr>
        <w:br w:type="page"/>
        <w:t>[‚À«5ÿõQª/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ÿÿ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PK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!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°çy9J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‰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word/fontTable.xml¼”Ín£0€ï+õï</w:t>
      </w:r>
      <w:r w:rsidRPr="00C91D9D">
        <w:rPr>
          <w:rFonts w:ascii="Courier New" w:hAnsi="Courier New" w:cs="Courier New"/>
          <w:sz w:val="21"/>
          <w:szCs w:val="21"/>
        </w:rPr>
        <w:cr/>
        <w:t>†ò£’JÍ6Ò^ö°j</w:t>
      </w:r>
      <w:r w:rsidRPr="00C91D9D">
        <w:rPr>
          <w:rFonts w:ascii="Courier New" w:hAnsi="Courier New" w:cs="Courier New"/>
          <w:sz w:val="21"/>
          <w:szCs w:val="21"/>
        </w:rPr>
        <w:softHyphen/>
        <w:t>À1&amp;XÅ6²¼ýŽ</w:t>
      </w:r>
      <w:r w:rsidRPr="00C91D9D">
        <w:rPr>
          <w:rFonts w:ascii="Courier New" w:hAnsi="Courier New" w:cs="Courier New"/>
          <w:sz w:val="21"/>
          <w:szCs w:val="21"/>
        </w:rPr>
        <w:cr/>
        <w:t>¡‘ÒlC¥m</w:t>
      </w:r>
      <w:r w:rsidRPr="00C91D9D">
        <w:rPr>
          <w:rFonts w:ascii="Courier New" w:hAnsi="Courier New" w:cs="Courier New"/>
          <w:sz w:val="21"/>
          <w:szCs w:val="21"/>
        </w:rPr>
        <w:br w:type="column"/>
        <w:t>ÄŒí™1Q{¦</w:t>
      </w:r>
      <w:r w:rsidRPr="00C91D9D">
        <w:rPr>
          <w:rFonts w:ascii="Courier New" w:hAnsi="Courier New" w:cs="Courier New"/>
          <w:sz w:val="21"/>
          <w:szCs w:val="21"/>
        </w:rPr>
        <w:cr/>
        <w:t>W2CÑ£€Iªr.·z}YßÏP`,‘9©”d:2ƒ</w:t>
      </w:r>
      <w:r w:rsidRPr="00C91D9D">
        <w:rPr>
          <w:rFonts w:ascii="Courier New" w:hAnsi="Courier New" w:cs="Courier New"/>
          <w:sz w:val="21"/>
          <w:szCs w:val="21"/>
        </w:rPr>
        <w:noBreakHyphen/>
        <w:t>—w?</w:t>
      </w:r>
      <w:r w:rsidRPr="00C91D9D">
        <w:rPr>
          <w:rFonts w:ascii="Courier New" w:hAnsi="Courier New" w:cs="Courier New"/>
          <w:sz w:val="21"/>
          <w:szCs w:val="21"/>
        </w:rPr>
        <w:noBreakHyphen/>
        <w:t>šE¡¤5ì—f!h†JkëEZ2AÌHÕLÂd¡´ nõ6D¿íê{ªDM,ßðŠÛccœ¢</w:t>
      </w:r>
      <w:r w:rsidRPr="00C91D9D">
        <w:rPr>
          <w:rFonts w:ascii="Courier New" w:hAnsi="Courier New" w:cs="Courier New"/>
          <w:sz w:val="21"/>
          <w:szCs w:val="21"/>
        </w:rPr>
        <w:br w:type="column"/>
        <w:t>£o¡¨¢à”ýTt'˜´~¨YD%MÉks¢5·Ð¥óZ+ÊŒšEÕò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á²ÇDÉHpª•Q…A1]F</w:t>
      </w:r>
      <w:r w:rsidRPr="00C91D9D">
        <w:rPr>
          <w:rFonts w:ascii="Courier New" w:hAnsi="Courier New" w:cs="Courier New"/>
          <w:sz w:val="21"/>
          <w:szCs w:val="21"/>
        </w:rPr>
        <w:noBreakHyphen/>
        <w:t>Û#ìG¢zL†â</w:t>
      </w:r>
      <w:r w:rsidRPr="00C91D9D">
        <w:rPr>
          <w:rFonts w:ascii="Courier New" w:hAnsi="Courier New" w:cs="Courier New"/>
          <w:sz w:val="21"/>
          <w:szCs w:val="21"/>
        </w:rPr>
        <w:br/>
        <w:t>@JÙacÖ1BØyÎáù0NÚsx~ÆùZ2g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“Û¼D‰O^C·—XRSžÙ°¤&amp;=î(œ#A¿¶Ri²©€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o=€x°»BýîÏÙÁÇ]</w:t>
      </w:r>
      <w:r w:rsidRPr="00C91D9D">
        <w:rPr>
          <w:rFonts w:ascii="Courier New" w:hAnsi="Courier New" w:cs="Courier New"/>
          <w:sz w:val="21"/>
          <w:szCs w:val="21"/>
        </w:rPr>
        <w:tab/>
        <w:t>hÙ… YH"`çŠT|£¹Ÿ¨‰T†E0·'U† †5ž`WKŒ&lt;vWº…´$Ú0iâ6\Á«ã)jnL;QsKËS|O4wY·S†oabg68CÏ</w:t>
      </w:r>
      <w:r w:rsidRPr="00C91D9D">
        <w:rPr>
          <w:rFonts w:ascii="Courier New" w:hAnsi="Courier New" w:cs="Courier New"/>
          <w:sz w:val="21"/>
          <w:szCs w:val="21"/>
        </w:rPr>
        <w:tab/>
        <w:t>ÆñózÚH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ÙAÇÉô©‹ÄîYþ7ï"ã&gt;‚]„zŽ¿Z</w:t>
      </w:r>
      <w:r w:rsidRPr="00C91D9D">
        <w:rPr>
          <w:rFonts w:ascii="Courier New" w:hAnsi="Courier New" w:cs="Courier New"/>
          <w:sz w:val="21"/>
          <w:szCs w:val="21"/>
        </w:rPr>
        <w:br w:type="column"/>
        <w:t>õœ~</w:t>
      </w:r>
      <w:r w:rsidRPr="00C91D9D">
        <w:rPr>
          <w:rFonts w:ascii="Courier New" w:hAnsi="Courier New" w:cs="Courier New"/>
          <w:sz w:val="21"/>
          <w:szCs w:val="21"/>
        </w:rPr>
        <w:cr/>
        <w:t>&lt;3l</w:t>
      </w:r>
      <w:r w:rsidRPr="00C91D9D">
        <w:rPr>
          <w:rFonts w:ascii="Courier New" w:hAnsi="Courier New" w:cs="Courier New"/>
          <w:sz w:val="21"/>
          <w:szCs w:val="21"/>
        </w:rPr>
        <w:cr/>
        <w:t>\˜xá‚™à7k‚?JyÅHŒS01</w:t>
      </w:r>
      <w:r w:rsidRPr="00C91D9D">
        <w:rPr>
          <w:rFonts w:ascii="Courier New" w:hAnsi="Courier New" w:cs="Courier New"/>
          <w:sz w:val="21"/>
          <w:szCs w:val="21"/>
        </w:rPr>
        <w:softHyphen/>
        <w:t>ÎÌxí¹ƒŒà</w:t>
      </w:r>
      <w:r w:rsidRPr="00C91D9D">
        <w:rPr>
          <w:rFonts w:ascii="Courier New" w:hAnsi="Courier New" w:cs="Courier New"/>
          <w:sz w:val="21"/>
          <w:szCs w:val="21"/>
        </w:rPr>
        <w:br/>
        <w:t>#™Î&amp;ßc„”ñO Â5…S‘üÿÖˆ&gt;‘âKñg"¢á"Vj§9Ó®9®Ø˜‚‰¹o×É BåLÔ?°üö¦HÆßÑ+"à{q­+Ü±h{Â“a]ñµãÓs‰ÿ`ôg"~¯ûß&amp;æŸ™èfù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ÿÿ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PK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!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ºLjpS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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docProps/core.xml ¢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( 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Œ’ÑNÂ0†ïM|‡¥÷[»H–­$JˆFIŒÌh¼«Ý5®]ÓVoï6`@äÂËî|çëÎšL6²ôÖ`¬¨TŠÂ€ ¯r¡V)zËfþyÖ1•³²R¢-X4¡×W</w:t>
      </w:r>
      <w:r w:rsidRPr="00C91D9D">
        <w:rPr>
          <w:rFonts w:ascii="Courier New" w:hAnsi="Courier New" w:cs="Courier New"/>
          <w:sz w:val="21"/>
          <w:szCs w:val="21"/>
        </w:rPr>
        <w:tab/>
        <w:t>×1¯</w:t>
      </w:r>
      <w:r w:rsidRPr="00C91D9D">
        <w:rPr>
          <w:rFonts w:ascii="Courier New" w:hAnsi="Courier New" w:cs="Courier New"/>
          <w:sz w:val="21"/>
          <w:szCs w:val="21"/>
        </w:rPr>
        <w:br w:type="page"/>
        <w:t>¼˜Jƒq¬×˜”¹NQáœŽ1¶¼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ÉlÐª).+#™kŽf…5ãßl8"d„%8–3Çp+ôuoD{eÎ{¥þ1e'È9†$(gq„øÈ:0Ò^lè*'¤n«á"z(öôÆŠ</w:t>
      </w:r>
      <w:r w:rsidRPr="00C91D9D">
        <w:rPr>
          <w:rFonts w:ascii="Courier New" w:hAnsi="Courier New" w:cs="Courier New"/>
          <w:sz w:val="21"/>
          <w:szCs w:val="21"/>
        </w:rPr>
        <w:noBreakHyphen/>
        <w:t>¬ë:¨ÚäñÇüyÑê</w:t>
      </w:r>
      <w:r w:rsidRPr="00C91D9D">
        <w:rPr>
          <w:rFonts w:ascii="Courier New" w:hAnsi="Courier New" w:cs="Courier New"/>
          <w:sz w:val="21"/>
          <w:szCs w:val="21"/>
        </w:rPr>
        <w:br/>
        <w:t>ÕîŠ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¢IÎcn€¹ÊÐ§×ÇÅC‚O¾´Û+™uófÑKùÝ–N™±SÞ”}"Á¶ÇÀZ´ŠŽ;¢?&amp;û±w@î5qãÝp‡Êûà~šÍH4ôIäGƒŒDñÍmLÈg›í¬ÿ(”û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ÿ1Ž²pGãsãA@»ÄçO†þ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ÿÿ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PK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!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Kúyýy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Ì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docProps/app.xml ¢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( 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œRËNÃ0¼#ñQî­</w:t>
      </w:r>
      <w:r w:rsidRPr="00C91D9D">
        <w:rPr>
          <w:rFonts w:ascii="Courier New" w:hAnsi="Courier New" w:cs="Courier New"/>
          <w:sz w:val="21"/>
          <w:szCs w:val="21"/>
        </w:rPr>
        <w:noBreakHyphen/>
        <w:t>¥T[#Ô</w:t>
      </w:r>
    </w:p>
    <w:p w14:paraId="55A2133D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qàQ©ž-g“X8¶eÔþ=›B7n»³ÞñÌØp³ouò&gt;(k–i&gt;ÍÒ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´¥2õ2})î&amp;ó4</w:t>
      </w:r>
      <w:r w:rsidRPr="00C91D9D">
        <w:rPr>
          <w:rFonts w:ascii="Courier New" w:hAnsi="Courier New" w:cs="Courier New"/>
          <w:sz w:val="21"/>
          <w:szCs w:val="21"/>
        </w:rPr>
        <w:tab/>
        <w:t>Q˜Rhkp™</w:t>
      </w:r>
      <w:r w:rsidRPr="00C91D9D">
        <w:rPr>
          <w:rFonts w:ascii="Courier New" w:hAnsi="Courier New" w:cs="Courier New"/>
          <w:sz w:val="21"/>
          <w:szCs w:val="21"/>
        </w:rPr>
        <w:noBreakHyphen/>
        <w:t>0¤7üô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6Þ:ôQaHˆÂ„eÚÄèŒÙ`+Â”Æ†&amp;•õ­ˆÔúšÙªR×V¾·h";Ë²Ã}DSb9q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aÚ3.&gt;âIK+;}áµ88âãP`ë´ˆÈŸºM</w:t>
      </w:r>
      <w:r w:rsidRPr="00C91D9D">
        <w:rPr>
          <w:rFonts w:ascii="Courier New" w:hAnsi="Courier New" w:cs="Courier New"/>
          <w:sz w:val="21"/>
          <w:szCs w:val="21"/>
        </w:rPr>
        <w:cr/>
        <w:t>l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 °QèBµÈÏ</w:t>
      </w:r>
      <w:r w:rsidRPr="00C91D9D">
        <w:rPr>
          <w:rFonts w:ascii="Courier New" w:hAnsi="Courier New" w:cs="Courier New"/>
          <w:sz w:val="21"/>
          <w:szCs w:val="21"/>
        </w:rPr>
        <w:tab/>
      </w:r>
      <w:r w:rsidRPr="00C91D9D">
        <w:rPr>
          <w:rFonts w:ascii="Courier New" w:hAnsi="Courier New" w:cs="Courier New"/>
          <w:sz w:val="21"/>
          <w:szCs w:val="21"/>
        </w:rPr>
        <w:noBreakHyphen/>
        <w:t>Øˆ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¿¼ÖW°³¾</w:t>
      </w:r>
      <w:r w:rsidRPr="00C91D9D">
        <w:rPr>
          <w:rFonts w:ascii="Courier New" w:hAnsi="Courier New" w:cs="Courier New"/>
          <w:sz w:val="21"/>
          <w:szCs w:val="21"/>
        </w:rPr>
        <w:br w:type="page"/>
        <w:t>&lt;?»ž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ëkX5Â</w:t>
      </w:r>
      <w:r w:rsidRPr="00C91D9D">
        <w:rPr>
          <w:rFonts w:ascii="Courier New" w:hAnsi="Courier New" w:cs="Courier New"/>
          <w:sz w:val="21"/>
          <w:szCs w:val="21"/>
        </w:rPr>
        <w:br/>
        <w:t>)&gt;~u‘eÀF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Ü:§•‘’åJzl“ç£Ü¤#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6&gt;da‹òÝ«xàD5náA’0Ëõ©ó¢öÂ5¤è(qha+…ÆÙç•Ðý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°²­†ÙPá[xq…]wq|­üG&gt;w*6['$i˜ÏæùØñh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[B±$</w:t>
      </w:r>
      <w:r w:rsidRPr="00C91D9D">
        <w:rPr>
          <w:rFonts w:ascii="Courier New" w:hAnsi="Courier New" w:cs="Courier New"/>
          <w:sz w:val="21"/>
          <w:szCs w:val="21"/>
        </w:rPr>
        <w:br/>
        <w:t>ƒ†€{z¯»</w:t>
      </w:r>
      <w:r w:rsidRPr="00C91D9D">
        <w:rPr>
          <w:rFonts w:ascii="Courier New" w:hAnsi="Courier New" w:cs="Courier New"/>
          <w:sz w:val="21"/>
          <w:szCs w:val="21"/>
        </w:rPr>
        <w:br/>
        <w:t>h×ÔX~Ÿù;è2|í?'ÏgÓ,ë2</w:t>
      </w:r>
      <w:r w:rsidRPr="00C91D9D">
        <w:rPr>
          <w:rFonts w:ascii="Courier New" w:hAnsi="Courier New" w:cs="Courier New"/>
          <w:sz w:val="21"/>
          <w:szCs w:val="21"/>
        </w:rPr>
        <w:noBreakHyphen/>
        <w:t>ad|ø5ü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ÿÿ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PK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!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t?9zÂ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(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noBreakHyphen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customXml/_rels/item1.xml.rels ¢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t>( 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ŒÏ±ŠÃ0</w:t>
      </w:r>
      <w:r w:rsidRPr="00C91D9D">
        <w:rPr>
          <w:rFonts w:ascii="Courier New" w:hAnsi="Courier New" w:cs="Courier New"/>
          <w:sz w:val="21"/>
          <w:szCs w:val="21"/>
        </w:rPr>
        <w:br w:type="page"/>
        <w:t>àýàÞÁhoœÜPÊ§K)t;J</w:t>
      </w:r>
      <w:r w:rsidRPr="00C91D9D">
        <w:rPr>
          <w:rFonts w:ascii="Courier New" w:hAnsi="Courier New" w:cs="Courier New"/>
          <w:sz w:val="21"/>
          <w:szCs w:val="21"/>
        </w:rPr>
        <w:br w:type="column"/>
        <w:t>ºGILcËXjiß¾æ¦+tè(‰ÿûQ»½…E]1³§h ©jP</w:t>
      </w:r>
      <w:r w:rsidRPr="00C91D9D">
        <w:rPr>
          <w:rFonts w:ascii="Courier New" w:hAnsi="Courier New" w:cs="Courier New"/>
          <w:sz w:val="21"/>
          <w:szCs w:val="21"/>
        </w:rPr>
        <w:cr/>
        <w:t>&gt;N~ûýj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t>ŠÅÆÁ.ÑÀ¶ÝçG{ÄÅJ</w:t>
      </w:r>
      <w:r w:rsidRPr="00C91D9D">
        <w:rPr>
          <w:rFonts w:ascii="Courier New" w:hAnsi="Courier New" w:cs="Courier New"/>
          <w:sz w:val="21"/>
          <w:szCs w:val="21"/>
        </w:rPr>
        <w:tab/>
        <w:t>ñì«¢D60‹¤o­ÙÍ,W”0–ËH9X)cžt²îl'Ô_u½Öù¿Ý“©</w:t>
      </w:r>
      <w:r w:rsidRPr="00C91D9D">
        <w:rPr>
          <w:rFonts w:ascii="Courier New" w:hAnsi="Courier New" w:cs="Courier New"/>
          <w:sz w:val="21"/>
          <w:szCs w:val="21"/>
        </w:rPr>
        <w:br w:type="column"/>
        <w:t>ƒ|Pý=á;6£w¸#w</w:t>
      </w:r>
      <w:r w:rsidRPr="00C91D9D">
        <w:rPr>
          <w:rFonts w:ascii="Courier New" w:hAnsi="Courier New" w:cs="Courier New"/>
          <w:sz w:val="21"/>
          <w:szCs w:val="21"/>
        </w:rPr>
        <w:tab/>
        <w:t>åE…v</w:t>
      </w:r>
    </w:p>
    <w:p w14:paraId="45C8F6E8" w14:textId="77777777" w:rsidR="006C4D92" w:rsidRPr="00C91D9D" w:rsidRDefault="006C4D92" w:rsidP="00C91D9D">
      <w:pPr>
        <w:rPr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t>§°üd*ª·yB1àÃßª©Š</w:t>
      </w:r>
      <w:r w:rsidRPr="00C91D9D">
        <w:rPr>
          <w:rFonts w:ascii="Courier New" w:hAnsi="Courier New" w:cs="Courier New"/>
          <w:sz w:val="21"/>
          <w:szCs w:val="21"/>
        </w:rPr>
        <w:tab/>
        <w:t>ºkõÓÝ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ÿÿ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PK-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!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×Li¡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Þ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[Content_Types].xmlPK-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!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noBreakHyphen/>
        <w:t>‘·ï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N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br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Ú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_rels/.relsPK-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!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8ú</w:t>
      </w:r>
      <w:r w:rsidRPr="00C91D9D">
        <w:rPr>
          <w:rFonts w:ascii="Courier New" w:hAnsi="Courier New" w:cs="Courier New"/>
          <w:sz w:val="21"/>
          <w:szCs w:val="21"/>
        </w:rPr>
        <w:noBreakHyphen/>
        <w:t>F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9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ú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word/document.xmlPK-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!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)#L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M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ÆM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word/_rels/document.xml.relsPK-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!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 xml:space="preserve"> 3Œ–ä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µ</w:t>
      </w:r>
      <w:r w:rsidRPr="00C91D9D">
        <w:rPr>
          <w:rFonts w:ascii="Courier New" w:hAnsi="Courier New" w:cs="Courier New"/>
          <w:sz w:val="21"/>
          <w:szCs w:val="21"/>
        </w:rPr>
        <w:br w:type="page"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TP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word/footnotes.xmlPK-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!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âŸ%Öå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­</w:t>
      </w:r>
      <w:r w:rsidRPr="00C91D9D">
        <w:rPr>
          <w:rFonts w:ascii="Courier New" w:hAnsi="Courier New" w:cs="Courier New"/>
          <w:sz w:val="21"/>
          <w:szCs w:val="21"/>
        </w:rPr>
        <w:br w:type="page"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hS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word/endnotes.xmlPK-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!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3ŠƒÓ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ö</w:t>
      </w:r>
      <w:r w:rsidRPr="00C91D9D">
        <w:rPr>
          <w:rFonts w:ascii="Courier New" w:hAnsi="Courier New" w:cs="Courier New"/>
          <w:sz w:val="21"/>
          <w:szCs w:val="21"/>
        </w:rPr>
        <w:br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|V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word/header1.xmlPK-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!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vâ¡Ò¬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br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}Y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word/footer1.xmlPK-</w:t>
      </w:r>
      <w:r w:rsidRPr="00C91D9D">
        <w:rPr>
          <w:rFonts w:ascii="Courier New" w:hAnsi="Courier New" w:cs="Courier New"/>
          <w:sz w:val="21"/>
          <w:szCs w:val="21"/>
        </w:rPr>
        <w:pgNum/>
      </w:r>
    </w:p>
    <w:p w14:paraId="69FC265B" w14:textId="77777777" w:rsidR="007C2E47" w:rsidRPr="00E35154" w:rsidRDefault="006C4D92" w:rsidP="00E35154">
      <w:pPr>
        <w:rPr>
          <w:ins w:id="97" w:author="Microsoft Word" w:date="2024-02-26T19:58:00Z"/>
          <w:rFonts w:ascii="Courier New" w:hAnsi="Courier New" w:cs="Courier New"/>
          <w:sz w:val="21"/>
          <w:szCs w:val="21"/>
        </w:rPr>
      </w:pP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!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ìˆê%œº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œº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W\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word/media/image1.pngPK-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!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–µ­âñ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P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&amp;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word/theme/theme1.xmlPK-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!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¢·c^³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M</w:t>
      </w:r>
      <w:r w:rsidRPr="00C91D9D">
        <w:rPr>
          <w:rFonts w:ascii="Courier New" w:hAnsi="Courier New" w:cs="Courier New"/>
          <w:sz w:val="21"/>
          <w:szCs w:val="21"/>
        </w:rPr>
        <w:br w:type="column"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J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word/settings.xmlPK-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!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softHyphen/>
        <w:t>=.Ûƒ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Í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,"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customXml/item1.xmlPK-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!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-ÌPpà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U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#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customXml/itemProps1.xmlPK-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!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br w:type="column"/>
        <w:t>õ”</w:t>
      </w:r>
      <w:r w:rsidRPr="00C91D9D">
        <w:rPr>
          <w:rFonts w:ascii="Courier New" w:hAnsi="Courier New" w:cs="Courier New"/>
          <w:sz w:val="21"/>
          <w:szCs w:val="21"/>
        </w:rPr>
        <w:br w:type="page"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{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F$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word/styles.xmlPK-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!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BàÌdE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q</w:t>
      </w:r>
      <w:r w:rsidRPr="00C91D9D">
        <w:rPr>
          <w:rFonts w:ascii="Courier New" w:hAnsi="Courier New" w:cs="Courier New"/>
          <w:sz w:val="21"/>
          <w:szCs w:val="21"/>
        </w:rPr>
        <w:separator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1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word/webSettings.xmlPK-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!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°çy9J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‰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~2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word/fontTable.xmlPK-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!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ºLjpS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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ø4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docProps/core.xmlPK-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!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Kúyýy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Ì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‚7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docProps/app.xmlPK-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!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t?9zÂ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(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noBreakHyphen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1: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customXml/_rels/item1.xml.relsPK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Ò</w:t>
      </w:r>
      <w:r w:rsidRPr="00C91D9D">
        <w:rPr>
          <w:rFonts w:ascii="Courier New" w:hAnsi="Courier New" w:cs="Courier New"/>
          <w:sz w:val="21"/>
          <w:szCs w:val="21"/>
        </w:rPr>
        <w:continuationSeparator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t>7&lt;</w:t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r w:rsidRPr="00C91D9D">
        <w:rPr>
          <w:rFonts w:ascii="Courier New" w:hAnsi="Courier New" w:cs="Courier New"/>
          <w:sz w:val="21"/>
          <w:szCs w:val="21"/>
        </w:rPr>
        <w:pgNum/>
      </w:r>
      <w:ins w:id="98" w:author="Microsoft Word" w:date="2024-02-26T19:58:00Z">
        <w:r w:rsidR="007C2E47" w:rsidRPr="00E35154">
          <w:rPr>
            <w:rFonts w:ascii="Courier New" w:hAnsi="Courier New" w:cs="Courier New"/>
            <w:sz w:val="21"/>
            <w:szCs w:val="21"/>
          </w:rPr>
          <w:pgNum/>
        </w:r>
        <w:r w:rsidR="007C2E47" w:rsidRPr="00E35154">
          <w:rPr>
            <w:rFonts w:ascii="Courier New" w:hAnsi="Courier New" w:cs="Courier New"/>
            <w:sz w:val="21"/>
            <w:szCs w:val="21"/>
          </w:rPr>
          <w:pgNum/>
        </w:r>
        <w:r w:rsidR="007C2E47" w:rsidRPr="00E35154">
          <w:rPr>
            <w:rFonts w:ascii="Courier New" w:hAnsi="Courier New" w:cs="Courier New"/>
            <w:sz w:val="21"/>
            <w:szCs w:val="21"/>
          </w:rPr>
          <w:pgNum/>
        </w:r>
        <w:r w:rsidR="007C2E47" w:rsidRPr="00E35154">
          <w:rPr>
            <w:rFonts w:ascii="Courier New" w:hAnsi="Courier New" w:cs="Courier New"/>
            <w:sz w:val="21"/>
            <w:szCs w:val="21"/>
          </w:rPr>
          <w:t>ÿÿ</w:t>
        </w:r>
        <w:r w:rsidR="007C2E47" w:rsidRPr="00E35154">
          <w:rPr>
            <w:rFonts w:ascii="Courier New" w:hAnsi="Courier New" w:cs="Courier New"/>
            <w:sz w:val="21"/>
            <w:szCs w:val="21"/>
          </w:rPr>
          <w:separator/>
        </w:r>
        <w:r w:rsidR="007C2E47" w:rsidRPr="00E35154">
          <w:rPr>
            <w:rFonts w:ascii="Courier New" w:hAnsi="Courier New" w:cs="Courier New"/>
            <w:sz w:val="21"/>
            <w:szCs w:val="21"/>
          </w:rPr>
          <w:pgNum/>
        </w:r>
        <w:r w:rsidR="007C2E47" w:rsidRPr="00E35154">
          <w:rPr>
            <w:rFonts w:ascii="Courier New" w:hAnsi="Courier New" w:cs="Courier New"/>
            <w:sz w:val="21"/>
            <w:szCs w:val="21"/>
          </w:rPr>
          <w:t>PK</w:t>
        </w:r>
        <w:r w:rsidR="007C2E47" w:rsidRPr="00E35154">
          <w:rPr>
            <w:rFonts w:ascii="Courier New" w:hAnsi="Courier New" w:cs="Courier New"/>
            <w:sz w:val="21"/>
            <w:szCs w:val="21"/>
          </w:rPr>
          <w:separator/>
        </w:r>
        <w:r w:rsidR="007C2E47" w:rsidRPr="00E35154">
          <w:rPr>
            <w:rFonts w:ascii="Courier New" w:hAnsi="Courier New" w:cs="Courier New"/>
            <w:sz w:val="21"/>
            <w:szCs w:val="21"/>
          </w:rPr>
          <w:continuationSeparator/>
        </w:r>
      </w:ins>
    </w:p>
    <w:p w14:paraId="49B503C3" w14:textId="77777777" w:rsidR="006C4D92" w:rsidRPr="00C91D9D" w:rsidRDefault="006C4D92" w:rsidP="00C91D9D">
      <w:pPr>
        <w:rPr>
          <w:rFonts w:ascii="Courier New" w:hAnsi="Courier New" w:cs="Courier New"/>
        </w:rPr>
      </w:pPr>
    </w:p>
    <w:p w14:paraId="09586CC5" w14:textId="45161CF1" w:rsidR="007C2E47" w:rsidRPr="00E35154" w:rsidRDefault="007C2E47" w:rsidP="00E35154">
      <w:pPr>
        <w:rPr>
          <w:rFonts w:ascii="Courier New" w:hAnsi="Courier New" w:cs="Courier New"/>
          <w:sz w:val="21"/>
          <w:szCs w:val="21"/>
        </w:rPr>
      </w:pPr>
      <w:r w:rsidRPr="00E35154">
        <w:rPr>
          <w:rFonts w:ascii="Courier New" w:hAnsi="Courier New" w:cs="Courier New"/>
          <w:sz w:val="21"/>
          <w:szCs w:val="21"/>
        </w:rPr>
        <w:t>6O§Âk¾j³Žµ ®Þ\ùU›Âå</w:t>
      </w:r>
      <w:r w:rsidRPr="00E35154">
        <w:rPr>
          <w:rFonts w:ascii="Courier New" w:hAnsi="Courier New" w:cs="Courier New"/>
          <w:sz w:val="21"/>
          <w:szCs w:val="21"/>
        </w:rPr>
        <w:separator/>
      </w:r>
      <w:r w:rsidRPr="00E35154">
        <w:rPr>
          <w:rFonts w:ascii="Courier New" w:hAnsi="Courier New" w:cs="Courier New"/>
          <w:sz w:val="21"/>
          <w:szCs w:val="21"/>
        </w:rPr>
        <w:t>é/hÜTølv¾íó</w:t>
      </w:r>
      <w:r w:rsidRPr="00E35154">
        <w:rPr>
          <w:rFonts w:ascii="Courier New" w:hAnsi="Courier New" w:cs="Courier New"/>
          <w:sz w:val="21"/>
          <w:szCs w:val="21"/>
        </w:rPr>
        <w:separator/>
      </w:r>
      <w:r w:rsidRPr="00E35154">
        <w:rPr>
          <w:rFonts w:ascii="Courier New" w:hAnsi="Courier New" w:cs="Courier New"/>
          <w:sz w:val="21"/>
          <w:szCs w:val="21"/>
        </w:rPr>
        <w:t>ˆ&gt;bÓ%‚D&lt;—&lt;.Ål4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³ÅLšf•Iø·ŽQ³rçœ].Ž3tvq\šsöËÅ½¹³ó‘åër</w:t>
      </w:r>
      <w:r w:rsidRPr="00E35154">
        <w:rPr>
          <w:rFonts w:ascii="Courier New" w:hAnsi="Courier New" w:cs="Courier New"/>
          <w:sz w:val="21"/>
          <w:szCs w:val="21"/>
        </w:rPr>
        <w:noBreakHyphen/>
        <w:t>9\]Y,ÑJé"cf</w:t>
      </w:r>
      <w:r w:rsidRPr="00E35154">
        <w:rPr>
          <w:rFonts w:ascii="Courier New" w:hAnsi="Courier New" w:cs="Courier New"/>
          <w:sz w:val="21"/>
          <w:szCs w:val="21"/>
        </w:rPr>
        <w:br/>
        <w:t>ÿ:ñÁ½</w:t>
      </w:r>
      <w:r w:rsidRPr="00E35154">
        <w:rPr>
          <w:rFonts w:ascii="Courier New" w:hAnsi="Courier New" w:cs="Courier New"/>
          <w:sz w:val="21"/>
          <w:szCs w:val="21"/>
        </w:rPr>
        <w:br/>
        <w:t>¥1SÒØGîÂU³3ý¿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ød</w:t>
      </w:r>
      <w:r w:rsidRPr="00E35154">
        <w:rPr>
          <w:rFonts w:ascii="Courier New" w:hAnsi="Courier New" w:cs="Courier New"/>
          <w:sz w:val="21"/>
          <w:szCs w:val="21"/>
        </w:rPr>
        <w:cr/>
        <w:t>éö?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ÿÿ</w:t>
      </w:r>
      <w:r w:rsidRPr="00E35154">
        <w:rPr>
          <w:rFonts w:ascii="Courier New" w:hAnsi="Courier New" w:cs="Courier New"/>
          <w:sz w:val="21"/>
          <w:szCs w:val="21"/>
        </w:rPr>
        <w:separator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PK</w:t>
      </w:r>
      <w:r w:rsidRPr="00E35154">
        <w:rPr>
          <w:rFonts w:ascii="Courier New" w:hAnsi="Courier New" w:cs="Courier New"/>
          <w:sz w:val="21"/>
          <w:szCs w:val="21"/>
        </w:rPr>
        <w:separator/>
      </w:r>
      <w:r w:rsidRPr="00E35154">
        <w:rPr>
          <w:rFonts w:ascii="Courier New" w:hAnsi="Courier New" w:cs="Courier New"/>
          <w:sz w:val="21"/>
          <w:szCs w:val="21"/>
        </w:rPr>
        <w:continuationSeparator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!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(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Gk</w:t>
      </w:r>
      <w:r w:rsidRPr="00E35154">
        <w:rPr>
          <w:rFonts w:ascii="Courier New" w:hAnsi="Courier New" w:cs="Courier New"/>
          <w:sz w:val="21"/>
          <w:szCs w:val="21"/>
        </w:rPr>
        <w:continuationSeparator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l</w:t>
      </w:r>
      <w:r w:rsidRPr="00E35154">
        <w:rPr>
          <w:rFonts w:ascii="Courier New" w:hAnsi="Courier New" w:cs="Courier New"/>
          <w:sz w:val="21"/>
          <w:szCs w:val="21"/>
        </w:rPr>
        <w:cr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word/settings.xml´WQoâ8~?éþ</w:t>
      </w:r>
      <w:r w:rsidRPr="00E35154">
        <w:rPr>
          <w:rFonts w:ascii="Courier New" w:hAnsi="Courier New" w:cs="Courier New"/>
          <w:sz w:val="21"/>
          <w:szCs w:val="21"/>
        </w:rPr>
        <w:separator/>
      </w:r>
      <w:r w:rsidRPr="00E35154">
        <w:rPr>
          <w:rFonts w:ascii="Courier New" w:hAnsi="Courier New" w:cs="Courier New"/>
          <w:sz w:val="21"/>
          <w:szCs w:val="21"/>
        </w:rPr>
        <w:t>ÊóQ’PˆJWÊµ«r»Zººg'1ÄjlG¶</w:t>
      </w:r>
      <w:r w:rsidRPr="00E35154">
        <w:rPr>
          <w:rFonts w:ascii="Courier New" w:hAnsi="Courier New" w:cs="Courier New"/>
          <w:sz w:val="21"/>
          <w:szCs w:val="21"/>
        </w:rPr>
        <w:separator/>
      </w:r>
      <w:r w:rsidRPr="00E35154">
        <w:rPr>
          <w:rFonts w:ascii="Courier New" w:hAnsi="Courier New" w:cs="Courier New"/>
          <w:sz w:val="21"/>
          <w:szCs w:val="21"/>
        </w:rPr>
        <w:t>eO÷ßoìÄ</w:t>
      </w:r>
      <w:r w:rsidRPr="00E35154">
        <w:rPr>
          <w:rFonts w:ascii="Courier New" w:hAnsi="Courier New" w:cs="Courier New"/>
          <w:sz w:val="21"/>
          <w:szCs w:val="21"/>
        </w:rPr>
        <w:continuationSeparator/>
      </w:r>
      <w:r w:rsidRPr="00E35154">
        <w:rPr>
          <w:rFonts w:ascii="Courier New" w:hAnsi="Courier New" w:cs="Courier New"/>
          <w:sz w:val="21"/>
          <w:szCs w:val="21"/>
        </w:rPr>
        <w:t>ÚÜªíª/Åžoæ›‰ýyì^}z¢Eo‡…$œMïÂuz˜¥&lt;#l;u¾?,ûc§'b*8ÃSç€¥óéú÷ß®ö‘ÄJ›ì“M§N®T</w:t>
      </w:r>
      <w:r w:rsidRPr="00E35154">
        <w:rPr>
          <w:rFonts w:ascii="Courier New" w:hAnsi="Courier New" w:cs="Courier New"/>
          <w:sz w:val="21"/>
          <w:szCs w:val="21"/>
        </w:rPr>
        <w:cr/>
        <w:t>2Í1Eò‚—˜¸á‚"S±P$</w:t>
      </w:r>
      <w:r w:rsidRPr="00E35154">
        <w:rPr>
          <w:rFonts w:ascii="Courier New" w:hAnsi="Courier New" w:cs="Courier New"/>
          <w:sz w:val="21"/>
          <w:szCs w:val="21"/>
        </w:rPr>
        <w:noBreakHyphen/>
        <w:t>«²ŸrZ"ERuø®;r&gt;u*Á¢†¢OI*¸ä¥C"¾Ù7?6B¼&amp;o²àiE1S&amp;ã@àjàLæ¤”–¾—</w:t>
      </w:r>
      <w:r w:rsidRPr="00E35154">
        <w:rPr>
          <w:rFonts w:ascii="Courier New" w:hAnsi="Courier New" w:cs="Courier New"/>
          <w:sz w:val="21"/>
          <w:szCs w:val="21"/>
        </w:rPr>
        <w:cr/>
        <w:t>ÀÜ’ì~ö;ZX¿½ç¾âs÷\dÇˆ×”§</w:t>
      </w:r>
      <w:r w:rsidRPr="00E35154">
        <w:rPr>
          <w:rFonts w:ascii="Courier New" w:hAnsi="Courier New" w:cs="Courier New"/>
          <w:sz w:val="21"/>
          <w:szCs w:val="21"/>
        </w:rPr>
        <w:separator/>
      </w:r>
      <w:r w:rsidRPr="00E35154">
        <w:rPr>
          <w:rFonts w:ascii="Courier New" w:hAnsi="Courier New" w:cs="Courier New"/>
          <w:sz w:val="21"/>
          <w:szCs w:val="21"/>
        </w:rPr>
        <w:t>JÁS,%l-l„µ‰ƒDÇÜ»ùDCážkF§•‡o#ð_ŒRüô6ŽqÃ1€ÈS</w:t>
      </w:r>
      <w:r w:rsidRPr="00E35154">
        <w:rPr>
          <w:rFonts w:ascii="Courier New" w:hAnsi="Courier New" w:cs="Courier New"/>
          <w:sz w:val="21"/>
          <w:szCs w:val="21"/>
        </w:rPr>
        <w:noBreakHyphen/>
        <w:t>’½gtä!íÂz£÷sB 3•åobñíº</w:t>
      </w:r>
      <w:r w:rsidRPr="00E35154">
        <w:rPr>
          <w:rFonts w:ascii="Courier New" w:hAnsi="Courier New" w:cs="Courier New"/>
          <w:sz w:val="21"/>
          <w:szCs w:val="21"/>
        </w:rPr>
        <w:br w:type="column"/>
        <w:t>t,R(Gò¨"ÍˆßVTx¤;ÐvdñÕÔÐ=I</w:t>
      </w:r>
      <w:r w:rsidRPr="00E35154">
        <w:rPr>
          <w:rFonts w:ascii="Courier New" w:hAnsi="Courier New" w:cs="Courier New"/>
          <w:sz w:val="21"/>
          <w:szCs w:val="21"/>
        </w:rPr>
        <w:continuationSeparator/>
      </w:r>
      <w:r w:rsidRPr="00E35154">
        <w:rPr>
          <w:rFonts w:ascii="Courier New" w:hAnsi="Courier New" w:cs="Courier New"/>
          <w:sz w:val="21"/>
          <w:szCs w:val="21"/>
        </w:rPr>
        <w:t>õ™l$CÓènË¸@Iå€tz°û=Sþ</w:t>
      </w:r>
      <w:r w:rsidRPr="00E35154">
        <w:rPr>
          <w:rFonts w:ascii="Courier New" w:hAnsi="Courier New" w:cs="Courier New"/>
          <w:sz w:val="21"/>
          <w:szCs w:val="21"/>
        </w:rPr>
        <w:br/>
        <w:t>‹¨Ì?»^çzÄÎio</w:t>
      </w:r>
      <w:r w:rsidRPr="00E35154">
        <w:rPr>
          <w:rFonts w:ascii="Courier New" w:hAnsi="Courier New" w:cs="Courier New"/>
          <w:sz w:val="21"/>
          <w:szCs w:val="21"/>
        </w:rPr>
        <w:softHyphen/>
        <w:t>•X¤pP Á¸®3Ð@†7¨*Ô</w:t>
      </w:r>
      <w:r w:rsidRPr="00E35154">
        <w:rPr>
          <w:rFonts w:ascii="Courier New" w:hAnsi="Courier New" w:cs="Courier New"/>
          <w:sz w:val="21"/>
          <w:szCs w:val="21"/>
        </w:rPr>
        <w:separator/>
      </w:r>
      <w:r w:rsidRPr="00E35154">
        <w:rPr>
          <w:rFonts w:ascii="Courier New" w:hAnsi="Courier New" w:cs="Courier New"/>
          <w:sz w:val="21"/>
          <w:szCs w:val="21"/>
        </w:rPr>
        <w:t>JÖŠ—à²CPä¥ßÀiŽ</w:t>
      </w:r>
      <w:r w:rsidRPr="00E35154">
        <w:rPr>
          <w:rFonts w:ascii="Courier New" w:hAnsi="Courier New" w:cs="Courier New"/>
          <w:sz w:val="21"/>
          <w:szCs w:val="21"/>
        </w:rPr>
        <w:continuationSeparator/>
      </w:r>
      <w:r w:rsidRPr="00E35154">
        <w:rPr>
          <w:rFonts w:ascii="Courier New" w:hAnsi="Courier New" w:cs="Courier New"/>
          <w:sz w:val="21"/>
          <w:szCs w:val="21"/>
        </w:rPr>
        <w:t>Jë¥ á9gJðÂúeü/®æÐC</w:t>
      </w:r>
      <w:r w:rsidRPr="00E35154">
        <w:rPr>
          <w:rFonts w:ascii="Courier New" w:hAnsi="Courier New" w:cs="Courier New"/>
          <w:sz w:val="21"/>
          <w:szCs w:val="21"/>
        </w:rPr>
        <w:continuationSeparator/>
      </w:r>
      <w:r w:rsidRPr="00E35154">
        <w:rPr>
          <w:rFonts w:ascii="Courier New" w:hAnsi="Courier New" w:cs="Courier New"/>
          <w:sz w:val="21"/>
          <w:szCs w:val="21"/>
        </w:rPr>
        <w:t>H¼ŽÈ3±ÎQ‰5±¼¾â‘Ô†&amp;“ìí"ü</w:t>
      </w:r>
      <w:r w:rsidRPr="00E35154">
        <w:rPr>
          <w:rFonts w:ascii="Courier New" w:hAnsi="Courier New" w:cs="Courier New"/>
          <w:sz w:val="21"/>
          <w:szCs w:val="21"/>
        </w:rPr>
        <w:continuationSeparator/>
      </w:r>
      <w:r w:rsidRPr="00E35154">
        <w:rPr>
          <w:rFonts w:ascii="Courier New" w:hAnsi="Courier New" w:cs="Courier New"/>
          <w:sz w:val="21"/>
          <w:szCs w:val="21"/>
        </w:rPr>
        <w:t>%àŒ(èi%É(ýùnhr</w:t>
      </w:r>
      <w:r w:rsidRPr="00E35154">
        <w:rPr>
          <w:rFonts w:ascii="Courier New" w:hAnsi="Courier New" w:cs="Courier New"/>
          <w:sz w:val="21"/>
          <w:szCs w:val="21"/>
        </w:rPr>
        <w:br w:type="column"/>
        <w:t>º(öÑ†sÅ¸Â_Åé</w:t>
      </w:r>
      <w:r w:rsidRPr="00E35154">
        <w:rPr>
          <w:rFonts w:ascii="Courier New" w:hAnsi="Courier New" w:cs="Courier New"/>
          <w:sz w:val="21"/>
          <w:szCs w:val="21"/>
        </w:rPr>
        <w:br w:type="page"/>
        <w:t>êÐšë{uîgfËw</w:t>
      </w:r>
      <w:r w:rsidRPr="00E35154">
        <w:rPr>
          <w:rFonts w:ascii="Courier New" w:hAnsi="Courier New" w:cs="Courier New"/>
          <w:sz w:val="21"/>
          <w:szCs w:val="21"/>
        </w:rPr>
        <w:noBreakHyphen/>
        <w:t>‹YöbòŒçÜjiÎëÆÙŽÖu††(ìÎYc]ñ</w:t>
      </w:r>
      <w:r w:rsidRPr="00E35154">
        <w:rPr>
          <w:rFonts w:ascii="Courier New" w:hAnsi="Courier New" w:cs="Courier New"/>
          <w:sz w:val="21"/>
          <w:szCs w:val="21"/>
        </w:rPr>
        <w:br w:type="page"/>
        <w:t>ºä&gt;ª</w:t>
      </w:r>
      <w:r w:rsidRPr="00E35154">
        <w:rPr>
          <w:rFonts w:ascii="Courier New" w:hAnsi="Courier New" w:cs="Courier New"/>
          <w:sz w:val="21"/>
          <w:szCs w:val="21"/>
        </w:rPr>
        <w:continuationSeparator/>
      </w:r>
      <w:r w:rsidRPr="00E35154">
        <w:rPr>
          <w:rFonts w:ascii="Courier New" w:hAnsi="Courier New" w:cs="Courier New"/>
          <w:sz w:val="21"/>
          <w:szCs w:val="21"/>
        </w:rPr>
        <w:t>y½Œt€Yd/lö¢3‡KC</w:t>
      </w:r>
      <w:r w:rsidRPr="00E35154">
        <w:rPr>
          <w:rFonts w:ascii="Courier New" w:hAnsi="Courier New" w:cs="Courier New"/>
          <w:sz w:val="21"/>
          <w:szCs w:val="21"/>
        </w:rPr>
        <w:br w:type="page"/>
        <w:t>?hU¬Õ¡ÀKØ£5ùc–}®¤"ÀhÚë/Tð³0Ó™¿€Ž</w:t>
      </w:r>
      <w:r w:rsidRPr="00E35154">
        <w:rPr>
          <w:rFonts w:ascii="Courier New" w:hAnsi="Courier New" w:cs="Courier New"/>
          <w:sz w:val="21"/>
          <w:szCs w:val="21"/>
        </w:rPr>
        <w:softHyphen/>
      </w:r>
      <w:r w:rsidRPr="00E35154">
        <w:rPr>
          <w:rFonts w:ascii="Courier New" w:hAnsi="Courier New" w:cs="Courier New"/>
          <w:sz w:val="21"/>
          <w:szCs w:val="21"/>
        </w:rPr>
        <w:br w:type="column"/>
        <w:t>%^b¤*PÃ%3‚[¤\!¸¸cÈùÃ’‘Í</w:t>
      </w:r>
      <w:r w:rsidRPr="00E35154">
        <w:rPr>
          <w:rFonts w:ascii="Courier New" w:hAnsi="Courier New" w:cs="Courier New"/>
          <w:sz w:val="21"/>
          <w:szCs w:val="21"/>
        </w:rPr>
        <w:br/>
        <w:t>H@Â+P"|oÖù£</w:t>
      </w:r>
      <w:r w:rsidRPr="00E35154">
        <w:rPr>
          <w:rFonts w:ascii="Courier New" w:hAnsi="Courier New" w:cs="Courier New"/>
          <w:sz w:val="21"/>
          <w:szCs w:val="21"/>
        </w:rPr>
        <w:br w:type="page"/>
        <w:t>îêÊ[Iü78C&gt;Àé{œq¥8½=”9¬õ¯í¤Õr+_xqdæ„éÁ78)GW7Â…ï×•j´E¼‰?ŽYž#¾çû£E</w:t>
      </w:r>
      <w:r w:rsidRPr="00E35154">
        <w:rPr>
          <w:rFonts w:ascii="Courier New" w:hAnsi="Courier New" w:cs="Courier New"/>
          <w:sz w:val="21"/>
          <w:szCs w:val="21"/>
        </w:rPr>
        <w:continuationSeparator/>
      </w:r>
      <w:r w:rsidRPr="00E35154">
        <w:rPr>
          <w:rFonts w:ascii="Courier New" w:hAnsi="Courier New" w:cs="Courier New"/>
          <w:sz w:val="21"/>
          <w:szCs w:val="21"/>
        </w:rPr>
        <w:t>Þ|8éFþ/O°tþ¨</w:t>
      </w:r>
      <w:r w:rsidRPr="00E35154">
        <w:rPr>
          <w:rFonts w:ascii="Courier New" w:hAnsi="Courier New" w:cs="Courier New"/>
          <w:sz w:val="21"/>
          <w:szCs w:val="21"/>
        </w:rPr>
        <w:br/>
        <w:t>ÍÜ ;f†ËxÞ‰,ÂYØÉ6Y\Î½¸</w:t>
      </w:r>
      <w:r w:rsidRPr="00E35154">
        <w:rPr>
          <w:rFonts w:ascii="Courier New" w:hAnsi="Courier New" w:cs="Courier New"/>
          <w:sz w:val="21"/>
          <w:szCs w:val="21"/>
        </w:rPr>
        <w:br/>
        <w:t>¹™{î&lt;èF.'~ç÷,ãáhlØÇõ¥‘~—èÞQô!íÑ:bŽh"ê­ôËe =ñ8#Ìâ</w:t>
      </w:r>
      <w:r w:rsidRPr="00E35154">
        <w:rPr>
          <w:rFonts w:ascii="Courier New" w:hAnsi="Courier New" w:cs="Courier New"/>
          <w:sz w:val="21"/>
          <w:szCs w:val="21"/>
        </w:rPr>
        <w:tab/>
        <w:t>†ëŸ"ë*±`¿_</w:t>
      </w:r>
      <w:r w:rsidRPr="00E35154">
        <w:rPr>
          <w:rFonts w:ascii="Courier New" w:hAnsi="Courier New" w:cs="Courier New"/>
          <w:sz w:val="21"/>
          <w:szCs w:val="21"/>
        </w:rPr>
        <w:separator/>
      </w:r>
      <w:r w:rsidRPr="00E35154">
        <w:rPr>
          <w:rFonts w:ascii="Courier New" w:hAnsi="Courier New" w:cs="Courier New"/>
          <w:sz w:val="21"/>
          <w:szCs w:val="21"/>
        </w:rPr>
        <w:t>’¢¢X‚\,`¶šF‘%4R3.VHl[ÞÆCtZ¡]&gt;réK</w:t>
      </w:r>
      <w:r w:rsidRPr="00E35154">
        <w:rPr>
          <w:rFonts w:ascii="Courier New" w:hAnsi="Courier New" w:cs="Courier New"/>
          <w:sz w:val="21"/>
          <w:szCs w:val="21"/>
        </w:rPr>
        <w:separator/>
      </w:r>
      <w:r w:rsidRPr="00E35154">
        <w:rPr>
          <w:rFonts w:ascii="Courier New" w:hAnsi="Courier New" w:cs="Courier New"/>
          <w:sz w:val="21"/>
          <w:szCs w:val="21"/>
        </w:rPr>
        <w:t>‹?¯ÊÝ</w:t>
      </w:r>
      <w:r w:rsidRPr="00E35154">
        <w:rPr>
          <w:rFonts w:ascii="Courier New" w:hAnsi="Courier New" w:cs="Courier New"/>
          <w:sz w:val="21"/>
          <w:szCs w:val="21"/>
        </w:rPr>
        <w:br/>
        <w:t>TÖ‡ÏºxAÐD¦î</w:t>
      </w:r>
      <w:r w:rsidRPr="00E35154">
        <w:rPr>
          <w:rFonts w:ascii="Courier New" w:hAnsi="Courier New" w:cs="Courier New"/>
          <w:sz w:val="21"/>
          <w:szCs w:val="21"/>
        </w:rPr>
        <w:tab/>
        <w:t>µvY%kÅàB;*–}Ù</w:t>
      </w:r>
      <w:r w:rsidRPr="00E35154">
        <w:rPr>
          <w:rFonts w:ascii="Courier New" w:hAnsi="Courier New" w:cs="Courier New"/>
          <w:sz w:val="21"/>
          <w:szCs w:val="21"/>
        </w:rPr>
        <w:tab/>
        <w:t>³Níòì#b6Mì</w:t>
      </w:r>
      <w:r w:rsidRPr="00E35154">
        <w:rPr>
          <w:rFonts w:ascii="Courier New" w:hAnsi="Courier New" w:cs="Courier New"/>
          <w:sz w:val="21"/>
          <w:szCs w:val="21"/>
        </w:rPr>
        <w:noBreakHyphen/>
        <w:t>™Ca|1ë_7‡¦k-x¼BeYŸ›dëM‚lsåi©+˜eðÀ5“dë7˜o0¿ÆÌ</w:t>
      </w:r>
      <w:r w:rsidRPr="00E35154">
        <w:rPr>
          <w:rFonts w:ascii="Courier New" w:hAnsi="Courier New" w:cs="Courier New"/>
          <w:sz w:val="21"/>
          <w:szCs w:val="21"/>
        </w:rPr>
        <w:continuationSeparator/>
      </w:r>
      <w:r w:rsidRPr="00E35154">
        <w:rPr>
          <w:rFonts w:ascii="Courier New" w:hAnsi="Courier New" w:cs="Courier New"/>
          <w:sz w:val="21"/>
          <w:szCs w:val="21"/>
        </w:rPr>
        <w:t>¥úËÀ»´6ßÚNü†Ö6lmµ­-´¶°µ¬m¤m9tJQöGØ</w:t>
      </w:r>
      <w:r w:rsidRPr="00E35154">
        <w:rPr>
          <w:rFonts w:ascii="Courier New" w:hAnsi="Courier New" w:cs="Courier New"/>
          <w:sz w:val="21"/>
          <w:szCs w:val="21"/>
        </w:rPr>
        <w:br w:type="column"/>
        <w:t>µ}Ã‹‚ïqvÛâ/Lõ"˜+õ½wlã] </w:t>
      </w:r>
      <w:r w:rsidRPr="00E35154">
        <w:rPr>
          <w:rFonts w:ascii="Courier New" w:hAnsi="Courier New" w:cs="Courier New"/>
          <w:sz w:val="21"/>
          <w:szCs w:val="21"/>
        </w:rPr>
        <w:separator/>
      </w:r>
      <w:r w:rsidRPr="00E35154">
        <w:rPr>
          <w:rFonts w:ascii="Courier New" w:hAnsi="Courier New" w:cs="Courier New"/>
          <w:sz w:val="21"/>
          <w:szCs w:val="21"/>
        </w:rPr>
        <w:t>¯Ô™¯Æ´syÎ _Dn¶ê,ØHüY-úQ‘ãú@“ö­pQ^</w:t>
      </w:r>
      <w:r w:rsidRPr="00E35154">
        <w:rPr>
          <w:rFonts w:ascii="Courier New" w:hAnsi="Courier New" w:cs="Courier New"/>
          <w:sz w:val="21"/>
          <w:szCs w:val="21"/>
        </w:rPr>
        <w:tab/>
      </w:r>
      <w:r w:rsidRPr="00E35154">
        <w:rPr>
          <w:rFonts w:ascii="Courier New" w:hAnsi="Courier New" w:cs="Courier New"/>
          <w:sz w:val="21"/>
          <w:szCs w:val="21"/>
        </w:rPr>
        <w:cr/>
        <w:t>¯„g…âÂbÌ</w:t>
      </w:r>
      <w:r w:rsidRPr="00E35154">
        <w:rPr>
          <w:rFonts w:ascii="Courier New" w:hAnsi="Courier New" w:cs="Courier New"/>
          <w:sz w:val="21"/>
          <w:szCs w:val="21"/>
        </w:rPr>
        <w:br/>
        <w:t>¢Œ§wú4¢Š—îÐ]Œk8&lt;Âa</w:t>
      </w:r>
      <w:r w:rsidRPr="00E35154">
        <w:rPr>
          <w:rFonts w:ascii="Courier New" w:hAnsi="Courier New" w:cs="Courier New"/>
          <w:sz w:val="21"/>
          <w:szCs w:val="21"/>
        </w:rPr>
        <w:cr/>
        <w:t>ÿãü›ÉâfØ_.‚Y?ð&amp;a?žÇ³þ"</w:t>
      </w:r>
      <w:r w:rsidRPr="00E35154">
        <w:rPr>
          <w:rFonts w:ascii="Courier New" w:hAnsi="Courier New" w:cs="Courier New"/>
          <w:sz w:val="21"/>
          <w:szCs w:val="21"/>
        </w:rPr>
        <w:br w:type="column"/>
        <w:t>‚ñ2ŽcÏwÿm</w:t>
      </w:r>
      <w:r w:rsidRPr="00E35154">
        <w:rPr>
          <w:rFonts w:ascii="Courier New" w:hAnsi="Courier New" w:cs="Courier New"/>
          <w:sz w:val="21"/>
          <w:szCs w:val="21"/>
        </w:rPr>
        <w:br w:type="column"/>
        <w:t>¢ý7éú?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ÿÿ</w:t>
      </w:r>
      <w:r w:rsidRPr="00E35154">
        <w:rPr>
          <w:rFonts w:ascii="Courier New" w:hAnsi="Courier New" w:cs="Courier New"/>
          <w:sz w:val="21"/>
          <w:szCs w:val="21"/>
        </w:rPr>
        <w:separator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PK</w:t>
      </w:r>
      <w:r w:rsidRPr="00E35154">
        <w:rPr>
          <w:rFonts w:ascii="Courier New" w:hAnsi="Courier New" w:cs="Courier New"/>
          <w:sz w:val="21"/>
          <w:szCs w:val="21"/>
        </w:rPr>
        <w:separator/>
      </w:r>
      <w:r w:rsidRPr="00E35154">
        <w:rPr>
          <w:rFonts w:ascii="Courier New" w:hAnsi="Courier New" w:cs="Courier New"/>
          <w:sz w:val="21"/>
          <w:szCs w:val="21"/>
        </w:rPr>
        <w:continuationSeparator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!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softHyphen/>
        <w:t>=.Ûƒ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Í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(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customXml/item1.xml ¢$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 xml:space="preserve">(  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¬ŒA</w:t>
      </w:r>
    </w:p>
    <w:p w14:paraId="205170C6" w14:textId="77777777" w:rsidR="007C2E47" w:rsidRPr="00E35154" w:rsidRDefault="007C2E47" w:rsidP="00E35154">
      <w:pPr>
        <w:rPr>
          <w:rFonts w:ascii="Courier New" w:hAnsi="Courier New" w:cs="Courier New"/>
          <w:sz w:val="21"/>
          <w:szCs w:val="21"/>
        </w:rPr>
      </w:pPr>
      <w:r w:rsidRPr="00E35154">
        <w:rPr>
          <w:rFonts w:ascii="Courier New" w:hAnsi="Courier New" w:cs="Courier New"/>
          <w:sz w:val="21"/>
          <w:szCs w:val="21"/>
        </w:rPr>
        <w:t>ÉÊXÅÞÚM¬˜ýµmo¸Q-sr-é</w:t>
      </w:r>
      <w:r w:rsidRPr="00E35154">
        <w:rPr>
          <w:rFonts w:ascii="Courier New" w:hAnsi="Courier New" w:cs="Courier New"/>
          <w:sz w:val="21"/>
          <w:szCs w:val="21"/>
        </w:rPr>
        <w:br w:type="column"/>
        <w:t>qJiNŒýÅT•äâ›á[%´</w:t>
      </w:r>
      <w:r w:rsidRPr="00E35154">
        <w:rPr>
          <w:rFonts w:ascii="Courier New" w:hAnsi="Courier New" w:cs="Courier New"/>
          <w:sz w:val="21"/>
          <w:szCs w:val="21"/>
        </w:rPr>
        <w:br/>
        <w:t>õ±</w:t>
      </w:r>
      <w:r w:rsidRPr="00E35154">
        <w:rPr>
          <w:rFonts w:ascii="Courier New" w:hAnsi="Courier New" w:cs="Courier New"/>
          <w:sz w:val="21"/>
          <w:szCs w:val="21"/>
        </w:rPr>
        <w:cr/>
        <w:t>†Z¶p¤u</w:t>
      </w:r>
      <w:r w:rsidRPr="00E35154">
        <w:rPr>
          <w:rFonts w:ascii="Courier New" w:hAnsi="Courier New" w:cs="Courier New"/>
          <w:sz w:val="21"/>
          <w:szCs w:val="21"/>
        </w:rPr>
        <w:softHyphen/>
        <w:t>¡uÆ–­5\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`ÏªéyŠI}Â$ÙHIn</w:t>
      </w:r>
      <w:r w:rsidRPr="00E35154">
        <w:rPr>
          <w:rFonts w:ascii="Courier New" w:hAnsi="Courier New" w:cs="Courier New"/>
          <w:sz w:val="21"/>
          <w:szCs w:val="21"/>
        </w:rPr>
        <w:cr/>
        <w:t>˜ÊM°™áD…å</w:t>
      </w:r>
      <w:r w:rsidRPr="00E35154">
        <w:rPr>
          <w:rFonts w:ascii="Courier New" w:hAnsi="Courier New" w:cs="Courier New"/>
          <w:sz w:val="21"/>
          <w:szCs w:val="21"/>
        </w:rPr>
        <w:tab/>
      </w:r>
      <w:r w:rsidRPr="00E35154">
        <w:rPr>
          <w:rFonts w:ascii="Courier New" w:hAnsi="Courier New" w:cs="Courier New"/>
          <w:sz w:val="21"/>
          <w:szCs w:val="21"/>
        </w:rPr>
        <w:cr/>
        <w:t>+Õ¼fã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éçb?Ž1</w:t>
      </w:r>
      <w:r w:rsidRPr="00E35154">
        <w:rPr>
          <w:rFonts w:ascii="Courier New" w:hAnsi="Courier New" w:cs="Courier New"/>
          <w:sz w:val="21"/>
          <w:szCs w:val="21"/>
        </w:rPr>
        <w:softHyphen/>
        <w:t>1Vžsd9Ž“Ÿ8²&lt;ã|î0g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(]Y¢¤G¯±¯eŽÕ</w:t>
      </w:r>
      <w:r w:rsidRPr="00E35154">
        <w:rPr>
          <w:rFonts w:ascii="Courier New" w:hAnsi="Courier New" w:cs="Courier New"/>
          <w:sz w:val="21"/>
          <w:szCs w:val="21"/>
        </w:rPr>
        <w:br w:type="page"/>
        <w:t>ês¢w¨Ù</w:t>
      </w:r>
      <w:r w:rsidRPr="00E35154">
        <w:rPr>
          <w:rFonts w:ascii="Courier New" w:hAnsi="Courier New" w:cs="Courier New"/>
          <w:sz w:val="21"/>
          <w:szCs w:val="21"/>
        </w:rPr>
        <w:tab/>
        <w:t>wPÞ‘â‹ïm,[7HÂ·</w:t>
      </w:r>
      <w:r w:rsidRPr="00E35154">
        <w:rPr>
          <w:rFonts w:ascii="Courier New" w:hAnsi="Courier New" w:cs="Courier New"/>
          <w:sz w:val="21"/>
          <w:szCs w:val="21"/>
        </w:rPr>
        <w:noBreakHyphen/>
        <w:t>á‹‹Ø_±ÿ–b</w:t>
      </w:r>
      <w:r w:rsidRPr="00E35154">
        <w:rPr>
          <w:rFonts w:ascii="Courier New" w:hAnsi="Courier New" w:cs="Courier New"/>
          <w:sz w:val="21"/>
          <w:szCs w:val="21"/>
        </w:rPr>
        <w:softHyphen/>
        <w:t>â¾²&gt;…¨[h¦°ò‰5rmeH´L</w:t>
      </w:r>
      <w:r w:rsidRPr="00E35154">
        <w:rPr>
          <w:rFonts w:ascii="Courier New" w:hAnsi="Courier New" w:cs="Courier New"/>
          <w:sz w:val="21"/>
          <w:szCs w:val="21"/>
        </w:rPr>
        <w:tab/>
        <w:t>æv¬)ö°¢3ê{IiF§þJb¿‘×Ì‚ð~#íÃS²9£ÐI€&gt;ÑJÇëc|Ç¬ô§îS 7˜ØÂšä9£4}^­H</w:t>
      </w:r>
      <w:r w:rsidRPr="00E35154">
        <w:rPr>
          <w:rFonts w:ascii="Courier New" w:hAnsi="Courier New" w:cs="Courier New"/>
          <w:sz w:val="21"/>
          <w:szCs w:val="21"/>
        </w:rPr>
        <w:softHyphen/>
        <w:t>Iðt8ßivû8DRÿ¬ð»"ÓS„úœp›ô</w:t>
      </w:r>
      <w:r w:rsidRPr="00E35154">
        <w:rPr>
          <w:rFonts w:ascii="Courier New" w:hAnsi="Courier New" w:cs="Courier New"/>
          <w:sz w:val="21"/>
          <w:szCs w:val="21"/>
        </w:rPr>
        <w:noBreakHyphen/>
        <w:t>8§=øÌ¸7paâE*ÑÑE?búŠ‘”æhb†&gt;¼™é(#6pG¡F0r;Ÿý</w:t>
      </w:r>
      <w:r w:rsidRPr="00E35154">
        <w:rPr>
          <w:rFonts w:ascii="Courier New" w:hAnsi="Courier New" w:cs="Courier New"/>
          <w:sz w:val="21"/>
          <w:szCs w:val="21"/>
        </w:rPr>
        <w:softHyphen/>
        <w:t>#¬Æ_ñˆ"üPxÙ¿</w:t>
      </w:r>
      <w:r w:rsidRPr="00E35154">
        <w:rPr>
          <w:rFonts w:ascii="Courier New" w:hAnsi="Courier New" w:cs="Courier New"/>
          <w:sz w:val="21"/>
          <w:szCs w:val="21"/>
        </w:rPr>
        <w:softHyphen/>
        <w:t>äO"rz)"}OD2^ÄSø\3áG¡÷àGcœ‰Ï</w:t>
      </w:r>
      <w:r w:rsidRPr="00E35154">
        <w:rPr>
          <w:rFonts w:ascii="Courier New" w:hAnsi="Courier New" w:cs="Courier New"/>
          <w:sz w:val="21"/>
          <w:szCs w:val="21"/>
        </w:rPr>
        <w:continuationSeparator/>
      </w:r>
      <w:r w:rsidRPr="00E35154">
        <w:rPr>
          <w:rFonts w:ascii="Courier New" w:hAnsi="Courier New" w:cs="Courier New"/>
          <w:sz w:val="21"/>
          <w:szCs w:val="21"/>
        </w:rPr>
        <w:t>ÍÏMdá#9E¼‰ô­ï¿ÄÝ{&amp;†,</w:t>
      </w:r>
      <w:r w:rsidRPr="00E35154">
        <w:rPr>
          <w:rFonts w:ascii="Courier New" w:hAnsi="Courier New" w:cs="Courier New"/>
          <w:sz w:val="21"/>
          <w:szCs w:val="21"/>
        </w:rPr>
        <w:separator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ÿÿ</w:t>
      </w:r>
      <w:r w:rsidRPr="00E35154">
        <w:rPr>
          <w:rFonts w:ascii="Courier New" w:hAnsi="Courier New" w:cs="Courier New"/>
          <w:sz w:val="21"/>
          <w:szCs w:val="21"/>
        </w:rPr>
        <w:separator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PK</w:t>
      </w:r>
      <w:r w:rsidRPr="00E35154">
        <w:rPr>
          <w:rFonts w:ascii="Courier New" w:hAnsi="Courier New" w:cs="Courier New"/>
          <w:sz w:val="21"/>
          <w:szCs w:val="21"/>
        </w:rPr>
        <w:separator/>
      </w:r>
      <w:r w:rsidRPr="00E35154">
        <w:rPr>
          <w:rFonts w:ascii="Courier New" w:hAnsi="Courier New" w:cs="Courier New"/>
          <w:sz w:val="21"/>
          <w:szCs w:val="21"/>
        </w:rPr>
        <w:continuationSeparator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!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QCAS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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docProps/core.xml ¢</w:t>
      </w:r>
      <w:r w:rsidRPr="00E35154">
        <w:rPr>
          <w:rFonts w:ascii="Courier New" w:hAnsi="Courier New" w:cs="Courier New"/>
          <w:sz w:val="21"/>
          <w:szCs w:val="21"/>
        </w:rPr>
        <w:continuationSeparator/>
      </w:r>
      <w:r w:rsidRPr="00E35154">
        <w:rPr>
          <w:rFonts w:ascii="Courier New" w:hAnsi="Courier New" w:cs="Courier New"/>
          <w:sz w:val="21"/>
          <w:szCs w:val="21"/>
        </w:rPr>
        <w:t>( 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Œ’ÑNÂ0†ïM|‡¥÷[·Hš­$JˆFIŒÌh¼«í5n]ÓVoï6`@äÂËî|çëÎšL6eá­ÁXY©EAˆ&lt;P¼R­Rô–Íü1ò¬cJ°¢R¢-X4¡×W</w:t>
      </w:r>
      <w:r w:rsidRPr="00E35154">
        <w:rPr>
          <w:rFonts w:ascii="Courier New" w:hAnsi="Courier New" w:cs="Courier New"/>
          <w:sz w:val="21"/>
          <w:szCs w:val="21"/>
        </w:rPr>
        <w:tab/>
        <w:t>×„W^L¥Á8</w:t>
      </w:r>
      <w:r w:rsidRPr="00E35154">
        <w:rPr>
          <w:rFonts w:ascii="Courier New" w:hAnsi="Courier New" w:cs="Courier New"/>
          <w:sz w:val="21"/>
          <w:szCs w:val="21"/>
        </w:rPr>
        <w:tab/>
        <w:t>ÖkLÊ®S”;§</w:t>
      </w:r>
      <w:r w:rsidRPr="00E35154">
        <w:rPr>
          <w:rFonts w:ascii="Courier New" w:hAnsi="Courier New" w:cs="Courier New"/>
          <w:sz w:val="21"/>
          <w:szCs w:val="21"/>
        </w:rPr>
        <w:tab/>
        <w:t>Æ–çP24„jŠËÊ”Ì5G³Âšño¶‡á—à˜`ŽáVèëÞˆöJÁ{¥þ1E'C%(gqDøÈ:0¥½ØÐUNÈRº­†‹è¡ØÓ+{°®ë </w:t>
      </w:r>
      <w:r w:rsidRPr="00E35154">
        <w:rPr>
          <w:rFonts w:ascii="Courier New" w:hAnsi="Courier New" w:cs="Courier New"/>
          <w:sz w:val="21"/>
          <w:szCs w:val="21"/>
        </w:rPr>
        <w:noBreakHyphen/>
        <w:t>th“?Â</w:t>
      </w:r>
      <w:r w:rsidRPr="00E35154">
        <w:rPr>
          <w:rFonts w:ascii="Courier New" w:hAnsi="Courier New" w:cs="Courier New"/>
          <w:sz w:val="21"/>
          <w:szCs w:val="21"/>
        </w:rPr>
        <w:softHyphen/>
        <w:t>óçE7ª/U»+</w:t>
      </w:r>
      <w:r w:rsidRPr="00E35154">
        <w:rPr>
          <w:rFonts w:ascii="Courier New" w:hAnsi="Courier New" w:cs="Courier New"/>
          <w:sz w:val="21"/>
          <w:szCs w:val="21"/>
        </w:rPr>
        <w:br w:type="column"/>
        <w:t>ˆ&amp;‚n€¹ÊÐ§×ÇÅC‚O¾´Û+˜uófÑK</w:t>
      </w:r>
      <w:r w:rsidRPr="00E35154">
        <w:rPr>
          <w:rFonts w:ascii="Courier New" w:hAnsi="Courier New" w:cs="Courier New"/>
          <w:sz w:val="21"/>
          <w:szCs w:val="21"/>
        </w:rPr>
        <w:tab/>
        <w:t>ânK§ÌØœ)oÊ¾r™à¿@Ûc`-Û?EGÑ</w:t>
      </w:r>
      <w:r w:rsidRPr="00E35154">
        <w:rPr>
          <w:rFonts w:ascii="Courier New" w:hAnsi="Courier New" w:cs="Courier New"/>
          <w:sz w:val="21"/>
          <w:szCs w:val="21"/>
        </w:rPr>
        <w:softHyphen/>
        <w:t>“ýØ»</w:t>
      </w:r>
      <w:r w:rsidRPr="00E35154">
        <w:rPr>
          <w:rFonts w:ascii="Courier New" w:hAnsi="Courier New" w:cs="Courier New"/>
          <w:sz w:val="21"/>
          <w:szCs w:val="21"/>
        </w:rPr>
        <w:br/>
        <w:t>@xM\²îPy</w:t>
      </w:r>
      <w:r w:rsidRPr="00E35154">
        <w:rPr>
          <w:rFonts w:ascii="Courier New" w:hAnsi="Courier New" w:cs="Courier New"/>
          <w:sz w:val="21"/>
          <w:szCs w:val="21"/>
        </w:rPr>
        <w:softHyphen/>
        <w:t>ÜO³¢qý0öãAÆäæ–„ág›í¬ÿ(,÷þceÑDãsãA@»ÄçO†þ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ÿÿ</w:t>
      </w:r>
      <w:r w:rsidRPr="00E35154">
        <w:rPr>
          <w:rFonts w:ascii="Courier New" w:hAnsi="Courier New" w:cs="Courier New"/>
          <w:sz w:val="21"/>
          <w:szCs w:val="21"/>
        </w:rPr>
        <w:separator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PK</w:t>
      </w:r>
      <w:r w:rsidRPr="00E35154">
        <w:rPr>
          <w:rFonts w:ascii="Courier New" w:hAnsi="Courier New" w:cs="Courier New"/>
          <w:sz w:val="21"/>
          <w:szCs w:val="21"/>
        </w:rPr>
        <w:separator/>
      </w:r>
      <w:r w:rsidRPr="00E35154">
        <w:rPr>
          <w:rFonts w:ascii="Courier New" w:hAnsi="Courier New" w:cs="Courier New"/>
          <w:sz w:val="21"/>
          <w:szCs w:val="21"/>
        </w:rPr>
        <w:continuationSeparator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!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br/>
        <w:t>.æ&amp;t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Å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docProps/app.xml ¢</w:t>
      </w:r>
      <w:r w:rsidRPr="00E35154">
        <w:rPr>
          <w:rFonts w:ascii="Courier New" w:hAnsi="Courier New" w:cs="Courier New"/>
          <w:sz w:val="21"/>
          <w:szCs w:val="21"/>
        </w:rPr>
        <w:continuationSeparator/>
      </w:r>
      <w:r w:rsidRPr="00E35154">
        <w:rPr>
          <w:rFonts w:ascii="Courier New" w:hAnsi="Courier New" w:cs="Courier New"/>
          <w:sz w:val="21"/>
          <w:szCs w:val="21"/>
        </w:rPr>
        <w:t>( 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œRËNÃ0¼#ñQîÔiªª6®PâÀ£Rœ-g“X8¶e»ý{6</w:t>
      </w:r>
      <w:r w:rsidRPr="00E35154">
        <w:rPr>
          <w:rFonts w:ascii="Courier New" w:hAnsi="Courier New" w:cs="Courier New"/>
          <w:sz w:val="21"/>
          <w:szCs w:val="21"/>
        </w:rPr>
        <w:cr/>
        <w:t>„ nä´3ëÏN</w:t>
      </w:r>
      <w:r w:rsidRPr="00E35154">
        <w:rPr>
          <w:rFonts w:ascii="Courier New" w:hAnsi="Courier New" w:cs="Courier New"/>
          <w:sz w:val="21"/>
          <w:szCs w:val="21"/>
        </w:rPr>
        <w:br w:type="page"/>
        <w:t>›N'ôAY“§óY–&amp;h¤­”iòô¥¼»X¥IˆÂTB[ƒyzÄnøùì¼uè£Â„</w:t>
      </w:r>
      <w:r w:rsidRPr="00E35154">
        <w:rPr>
          <w:rFonts w:ascii="Courier New" w:hAnsi="Courier New" w:cs="Courier New"/>
          <w:sz w:val="21"/>
          <w:szCs w:val="21"/>
        </w:rPr>
        <w:tab/>
        <w:t>yÚÆèÖŒÙb'ÂŒÚ†:µõˆ</w:t>
      </w:r>
      <w:r w:rsidRPr="00E35154">
        <w:rPr>
          <w:rFonts w:ascii="Courier New" w:hAnsi="Courier New" w:cs="Courier New"/>
          <w:sz w:val="21"/>
          <w:szCs w:val="21"/>
        </w:rPr>
        <w:continuationSeparator/>
      </w:r>
      <w:r w:rsidRPr="00E35154">
        <w:rPr>
          <w:rFonts w:ascii="Courier New" w:hAnsi="Courier New" w:cs="Courier New"/>
          <w:sz w:val="21"/>
          <w:szCs w:val="21"/>
        </w:rPr>
        <w:t>}Ãl]+‰·Vî;4‘-²lÉð#¢©°ºp£`:(®ñ¿¢••½¿ðZ</w:t>
      </w:r>
      <w:r w:rsidRPr="00E35154">
        <w:rPr>
          <w:rFonts w:ascii="Courier New" w:hAnsi="Courier New" w:cs="Courier New"/>
          <w:sz w:val="21"/>
          <w:szCs w:val="21"/>
        </w:rPr>
        <w:noBreakHyphen/>
        <w:t>éq(±sZDäOý¤6PÚ(t©:äs¢G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;Ñ`à</w:t>
      </w:r>
      <w:r w:rsidRPr="00E35154">
        <w:rPr>
          <w:rFonts w:ascii="Courier New" w:hAnsi="Courier New" w:cs="Courier New"/>
          <w:sz w:val="21"/>
          <w:szCs w:val="21"/>
        </w:rPr>
        <w:br/>
        <w:t>`CoÖW/WÀ†</w:t>
      </w:r>
    </w:p>
    <w:p w14:paraId="6F602009" w14:textId="77777777" w:rsidR="007C2E47" w:rsidRPr="00E35154" w:rsidRDefault="007C2E47" w:rsidP="00E35154">
      <w:pPr>
        <w:rPr>
          <w:rFonts w:ascii="Courier New" w:hAnsi="Courier New" w:cs="Courier New"/>
          <w:sz w:val="21"/>
          <w:szCs w:val="21"/>
        </w:rPr>
      </w:pPr>
      <w:r w:rsidRPr="00E35154">
        <w:rPr>
          <w:rFonts w:ascii="Courier New" w:hAnsi="Courier New" w:cs="Courier New"/>
          <w:sz w:val="21"/>
          <w:szCs w:val="21"/>
        </w:rPr>
        <w:t>§°üd*ª·yB1àÃßª©Š</w:t>
      </w:r>
      <w:r w:rsidRPr="00E35154">
        <w:rPr>
          <w:rFonts w:ascii="Courier New" w:hAnsi="Courier New" w:cs="Courier New"/>
          <w:sz w:val="21"/>
          <w:szCs w:val="21"/>
        </w:rPr>
        <w:tab/>
        <w:t>ºkõÓÝ</w:t>
      </w:r>
      <w:r w:rsidRPr="00E35154">
        <w:rPr>
          <w:rFonts w:ascii="Courier New" w:hAnsi="Courier New" w:cs="Courier New"/>
          <w:sz w:val="21"/>
          <w:szCs w:val="21"/>
        </w:rPr>
        <w:separator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ÿÿ</w:t>
      </w:r>
      <w:r w:rsidRPr="00E35154">
        <w:rPr>
          <w:rFonts w:ascii="Courier New" w:hAnsi="Courier New" w:cs="Courier New"/>
          <w:sz w:val="21"/>
          <w:szCs w:val="21"/>
        </w:rPr>
        <w:separator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PK-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!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×Li¡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Þ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[Content_Types].xmlPK-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!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noBreakHyphen/>
        <w:t>‘·ï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N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br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Ú</w:t>
      </w:r>
      <w:r w:rsidRPr="00E35154">
        <w:rPr>
          <w:rFonts w:ascii="Courier New" w:hAnsi="Courier New" w:cs="Courier New"/>
          <w:sz w:val="21"/>
          <w:szCs w:val="21"/>
        </w:rPr>
        <w:separator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_rels/.relsPK-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!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z</w:t>
      </w:r>
      <w:r w:rsidRPr="00E35154">
        <w:rPr>
          <w:rFonts w:ascii="Courier New" w:hAnsi="Courier New" w:cs="Courier New"/>
          <w:sz w:val="21"/>
          <w:szCs w:val="21"/>
        </w:rPr>
        <w:noBreakHyphen/>
        <w:t>Zi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-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ú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word/document.xmlPK-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!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)#L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M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’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word/_rels/document.xml.relsPK-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!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GG</w:t>
      </w:r>
      <w:r w:rsidRPr="00E35154">
        <w:rPr>
          <w:rFonts w:ascii="Courier New" w:hAnsi="Courier New" w:cs="Courier New"/>
          <w:sz w:val="21"/>
          <w:szCs w:val="21"/>
        </w:rPr>
        <w:noBreakHyphen/>
        <w:t>®¿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Í</w:t>
      </w:r>
      <w:r w:rsidRPr="00E35154">
        <w:rPr>
          <w:rFonts w:ascii="Courier New" w:hAnsi="Courier New" w:cs="Courier New"/>
          <w:sz w:val="21"/>
          <w:szCs w:val="21"/>
        </w:rPr>
        <w:br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 xml:space="preserve"> 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word/footnotes.xmlPK-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!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PŒþÝÁ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Ç</w:t>
      </w:r>
      <w:r w:rsidRPr="00E35154">
        <w:rPr>
          <w:rFonts w:ascii="Courier New" w:hAnsi="Courier New" w:cs="Courier New"/>
          <w:sz w:val="21"/>
          <w:szCs w:val="21"/>
        </w:rPr>
        <w:br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word/endnotes.xmlPK-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!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ô</w:t>
      </w:r>
    </w:p>
    <w:p w14:paraId="55B9FDBE" w14:textId="77777777" w:rsidR="007C2E47" w:rsidRPr="00E35154" w:rsidRDefault="007C2E47" w:rsidP="00E35154">
      <w:pPr>
        <w:rPr>
          <w:rFonts w:ascii="Courier New" w:hAnsi="Courier New" w:cs="Courier New"/>
          <w:sz w:val="21"/>
          <w:szCs w:val="21"/>
        </w:rPr>
      </w:pPr>
      <w:r w:rsidRPr="00E35154">
        <w:rPr>
          <w:rFonts w:ascii="Courier New" w:hAnsi="Courier New" w:cs="Courier New"/>
          <w:sz w:val="21"/>
          <w:szCs w:val="21"/>
        </w:rPr>
        <w:cr/>
        <w:t>ü·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;</w:t>
      </w:r>
      <w:r w:rsidRPr="00E35154">
        <w:rPr>
          <w:rFonts w:ascii="Courier New" w:hAnsi="Courier New" w:cs="Courier New"/>
          <w:sz w:val="21"/>
          <w:szCs w:val="21"/>
        </w:rPr>
        <w:br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ÿ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word/header1.xmlPK-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!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vâ¡Ò¬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br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ä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word/footer1.xmlPK-</w:t>
      </w:r>
      <w:r w:rsidRPr="00E35154">
        <w:rPr>
          <w:rFonts w:ascii="Courier New" w:hAnsi="Courier New" w:cs="Courier New"/>
          <w:sz w:val="21"/>
          <w:szCs w:val="21"/>
        </w:rPr>
        <w:pgNum/>
      </w:r>
    </w:p>
    <w:p w14:paraId="5B484142" w14:textId="77777777" w:rsidR="00445D22" w:rsidRDefault="007C2E47" w:rsidP="00445D22">
      <w:pPr>
        <w:rPr>
          <w:ins w:id="99" w:author="Microsoft Word" w:date="2024-02-26T19:49:00Z"/>
        </w:rPr>
      </w:pP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!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ìˆê%œº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œº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¾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word/media/image1.pngPK-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!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–µ­âñ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P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Ø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word/theme/theme1.xmlPK-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!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(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Gk</w:t>
      </w:r>
      <w:r w:rsidRPr="00E35154">
        <w:rPr>
          <w:rFonts w:ascii="Courier New" w:hAnsi="Courier New" w:cs="Courier New"/>
          <w:sz w:val="21"/>
          <w:szCs w:val="21"/>
        </w:rPr>
        <w:continuationSeparator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l</w:t>
      </w:r>
      <w:r w:rsidRPr="00E35154">
        <w:rPr>
          <w:rFonts w:ascii="Courier New" w:hAnsi="Courier New" w:cs="Courier New"/>
          <w:sz w:val="21"/>
          <w:szCs w:val="21"/>
        </w:rPr>
        <w:cr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±Þ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word/settings.xmlPK-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!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softHyphen/>
        <w:t>=.Ûƒ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Í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Kã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customXml/item1.xmlPK-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!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-ÌPpà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U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'ä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customXml/itemProps1.xmlPK-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!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br w:type="column"/>
        <w:t>õ”</w:t>
      </w:r>
      <w:r w:rsidRPr="00E35154">
        <w:rPr>
          <w:rFonts w:ascii="Courier New" w:hAnsi="Courier New" w:cs="Courier New"/>
          <w:sz w:val="21"/>
          <w:szCs w:val="21"/>
        </w:rPr>
        <w:br w:type="page"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{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eå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word/styles.xmlPK-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!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BàÌdE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q</w:t>
      </w:r>
      <w:r w:rsidRPr="00E35154">
        <w:rPr>
          <w:rFonts w:ascii="Courier New" w:hAnsi="Courier New" w:cs="Courier New"/>
          <w:sz w:val="21"/>
          <w:szCs w:val="21"/>
        </w:rPr>
        <w:separator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&amp;ò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word/webSettings.xmlPK-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!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Û)™#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}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ó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word/fontTable.xmlPK-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!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QCAS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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ðõ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docProps/core.xmlPK-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!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br/>
        <w:t>.æ&amp;t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Å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zø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docProps/app.xmlPK-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!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t?9zÂ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(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noBreakHyphen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$û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customXml/_rels/item1.xml.relsPK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Ò</w:t>
      </w:r>
      <w:r w:rsidRPr="00E35154">
        <w:rPr>
          <w:rFonts w:ascii="Courier New" w:hAnsi="Courier New" w:cs="Courier New"/>
          <w:sz w:val="21"/>
          <w:szCs w:val="21"/>
        </w:rPr>
        <w:continuationSeparator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t>*ý</w:t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r w:rsidRPr="00E35154">
        <w:rPr>
          <w:rFonts w:ascii="Courier New" w:hAnsi="Courier New" w:cs="Courier New"/>
          <w:sz w:val="21"/>
          <w:szCs w:val="21"/>
        </w:rPr>
        <w:pgNum/>
      </w:r>
      <w:ins w:id="100" w:author="Microsoft Word" w:date="2024-02-26T19:49:00Z">
        <w:r w:rsidR="00445D22">
          <w:t>&lt;html&gt;</w:t>
        </w:r>
      </w:ins>
    </w:p>
    <w:p w14:paraId="7DFC55A4" w14:textId="77777777" w:rsidR="007C2E47" w:rsidRPr="00E35154" w:rsidRDefault="007C2E47" w:rsidP="00E35154">
      <w:pPr>
        <w:rPr>
          <w:rFonts w:ascii="Courier New" w:hAnsi="Courier New" w:cs="Courier New"/>
        </w:rPr>
      </w:pPr>
    </w:p>
    <w:p w14:paraId="546E7E85" w14:textId="77777777" w:rsidR="00445D22" w:rsidRDefault="00445D22" w:rsidP="00445D22">
      <w:r>
        <w:t>&lt;head&gt;</w:t>
      </w:r>
    </w:p>
    <w:p w14:paraId="2DF89D98" w14:textId="77777777" w:rsidR="00445D22" w:rsidRDefault="00445D22" w:rsidP="00445D22">
      <w:r>
        <w:t>&lt;title&gt;text formating tags&lt;/title&gt;</w:t>
      </w:r>
    </w:p>
    <w:p w14:paraId="35C28B90" w14:textId="77777777" w:rsidR="00445D22" w:rsidRDefault="00445D22" w:rsidP="00445D22">
      <w:r>
        <w:t>&lt;/head&gt;</w:t>
      </w:r>
    </w:p>
    <w:p w14:paraId="0370E7C3" w14:textId="77777777" w:rsidR="00445D22" w:rsidRDefault="00445D22" w:rsidP="00445D22">
      <w:r>
        <w:t>&lt;body bgcolor="whiteblack"&gt;</w:t>
      </w:r>
    </w:p>
    <w:p w14:paraId="1D77CC27" w14:textId="77777777" w:rsidR="00445D22" w:rsidRDefault="00445D22" w:rsidP="00445D22">
      <w:r>
        <w:t>&lt;h1&gt;My name is darshan.&lt;/h1&gt;</w:t>
      </w:r>
    </w:p>
    <w:p w14:paraId="17DFC35F" w14:textId="77777777" w:rsidR="00445D22" w:rsidRDefault="00445D22" w:rsidP="00445D22">
      <w:r>
        <w:t>&lt;h2&gt;My surname is dabhi.&lt;/h2&gt;</w:t>
      </w:r>
    </w:p>
    <w:p w14:paraId="7E56C6C2" w14:textId="77777777" w:rsidR="00445D22" w:rsidRDefault="00445D22" w:rsidP="00445D22">
      <w:r>
        <w:t>&lt;h3&gt;My village is valbhipur.&lt;h/3&gt;</w:t>
      </w:r>
    </w:p>
    <w:p w14:paraId="621409F8" w14:textId="77777777" w:rsidR="00445D22" w:rsidRDefault="00445D22" w:rsidP="00445D22">
      <w:r>
        <w:t>&lt;h4&gt;I leave from Surat.&lt;/h4&gt;</w:t>
      </w:r>
    </w:p>
    <w:p w14:paraId="35CF54EC" w14:textId="77777777" w:rsidR="00445D22" w:rsidRDefault="00445D22" w:rsidP="00445D22">
      <w:r>
        <w:t>&lt;h5&gt;My Roll Number is 23.&lt;/h5&gt;</w:t>
      </w:r>
    </w:p>
    <w:p w14:paraId="6DF9B5CD" w14:textId="77777777" w:rsidR="00445D22" w:rsidRDefault="00445D22" w:rsidP="00445D22">
      <w:r>
        <w:t>&lt;h6&gt;I am study in Tapi Diploma Engineering Collage.&lt;/h6&gt;</w:t>
      </w:r>
    </w:p>
    <w:p w14:paraId="1FC07209" w14:textId="77777777" w:rsidR="00445D22" w:rsidRDefault="00445D22" w:rsidP="00445D22">
      <w:r>
        <w:t>&lt;b&gt;darshan&lt;/b&gt;&lt;br&gt;</w:t>
      </w:r>
    </w:p>
    <w:p w14:paraId="34E380C9" w14:textId="77777777" w:rsidR="00445D22" w:rsidRDefault="00445D22" w:rsidP="00445D22">
      <w:r>
        <w:t>&lt;i&gt;dabhi&lt;/i&gt;&lt;br&gt;</w:t>
      </w:r>
    </w:p>
    <w:p w14:paraId="16D07DBB" w14:textId="77777777" w:rsidR="00445D22" w:rsidRDefault="00445D22" w:rsidP="00445D22">
      <w:r>
        <w:t>&lt;u&gt;Study&lt;/u&gt;&lt;br&gt;</w:t>
      </w:r>
    </w:p>
    <w:p w14:paraId="57743930" w14:textId="77777777" w:rsidR="00445D22" w:rsidRDefault="00445D22" w:rsidP="00445D22">
      <w:r>
        <w:t>&lt;strong&gt;in&lt;/strong&gt;&lt;br&gt;</w:t>
      </w:r>
    </w:p>
    <w:p w14:paraId="20C2C081" w14:textId="77777777" w:rsidR="00445D22" w:rsidRDefault="00445D22" w:rsidP="00445D22">
      <w:r>
        <w:t>&lt;sup&gt;Surat&lt;/sup&lt;br&gt;</w:t>
      </w:r>
    </w:p>
    <w:p w14:paraId="6A5FD513" w14:textId="77777777" w:rsidR="00445D22" w:rsidRDefault="00445D22" w:rsidP="00445D22">
      <w:r>
        <w:t>&lt;/body&gt;&lt;br&gt;</w:t>
      </w:r>
    </w:p>
    <w:p w14:paraId="797E2D4A" w14:textId="77777777" w:rsidR="0021226D" w:rsidRDefault="00445D22" w:rsidP="00445D22">
      <w:r>
        <w:t>&lt;/html&gt;&lt;br&gt;</w:t>
      </w:r>
    </w:p>
    <w:p w14:paraId="789C6598" w14:textId="77777777" w:rsidR="0021226D" w:rsidRPr="0021226D" w:rsidRDefault="0021226D" w:rsidP="0021226D"/>
    <w:p w14:paraId="22F25FD9" w14:textId="77777777" w:rsidR="0021226D" w:rsidRPr="0021226D" w:rsidRDefault="0021226D" w:rsidP="0021226D"/>
    <w:p w14:paraId="4753C366" w14:textId="77777777" w:rsidR="0021226D" w:rsidRPr="0021226D" w:rsidRDefault="0021226D" w:rsidP="0021226D"/>
    <w:p w14:paraId="737C0967" w14:textId="77777777" w:rsidR="0021226D" w:rsidRPr="0021226D" w:rsidRDefault="0021226D" w:rsidP="0021226D"/>
    <w:p w14:paraId="78819D17" w14:textId="77777777" w:rsidR="0021226D" w:rsidRDefault="0021226D" w:rsidP="0021226D"/>
    <w:p w14:paraId="1F74721E" w14:textId="77777777" w:rsidR="0021226D" w:rsidRDefault="0021226D" w:rsidP="0021226D">
      <w:pPr>
        <w:jc w:val="right"/>
      </w:pPr>
      <w:r>
        <w:t xml:space="preserve">  Page 1</w:t>
      </w:r>
    </w:p>
    <w:p w14:paraId="514ABEFE" w14:textId="77777777" w:rsidR="0021226D" w:rsidRDefault="0021226D" w:rsidP="0021226D">
      <w:pPr>
        <w:sectPr w:rsidR="0021226D" w:rsidSect="00D47AD2">
          <w:headerReference w:type="default" r:id="rId7"/>
          <w:footerReference w:type="default" r:id="rId8"/>
          <w:pgSz w:w="11906" w:h="16838"/>
          <w:pgMar w:top="1440" w:right="1335" w:bottom="1440" w:left="1334" w:header="708" w:footer="708" w:gutter="0"/>
          <w:cols w:space="708"/>
          <w:docGrid w:linePitch="360"/>
        </w:sectPr>
      </w:pPr>
    </w:p>
    <w:p w14:paraId="3B8DE4CD" w14:textId="77777777" w:rsidR="0021226D" w:rsidRDefault="0021226D" w:rsidP="00445D22">
      <w:r>
        <w:rPr>
          <w:noProof/>
        </w:rPr>
        <w:drawing>
          <wp:inline distT="0" distB="0" distL="0" distR="0" wp14:anchorId="7F141068" wp14:editId="3FC661F0">
            <wp:extent cx="5943600" cy="2602085"/>
            <wp:effectExtent l="19050" t="0" r="0" b="0"/>
            <wp:docPr id="1" name="Picture 1" descr="C:\Users\KRISH\Desktop\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H\Desktop\htm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8F4DBC" w14:textId="77777777" w:rsidR="0021226D" w:rsidRPr="0021226D" w:rsidRDefault="0021226D" w:rsidP="0021226D"/>
    <w:p w14:paraId="0DA60728" w14:textId="77777777" w:rsidR="0021226D" w:rsidRPr="0021226D" w:rsidRDefault="0021226D" w:rsidP="0021226D"/>
    <w:p w14:paraId="356D458D" w14:textId="77777777" w:rsidR="0021226D" w:rsidRPr="0021226D" w:rsidRDefault="0021226D" w:rsidP="0021226D"/>
    <w:p w14:paraId="3C11F8A8" w14:textId="77777777" w:rsidR="0021226D" w:rsidRPr="0021226D" w:rsidRDefault="0021226D" w:rsidP="0021226D"/>
    <w:p w14:paraId="187D14FC" w14:textId="77777777" w:rsidR="0021226D" w:rsidRPr="0021226D" w:rsidRDefault="0021226D" w:rsidP="0021226D"/>
    <w:p w14:paraId="119AB3C2" w14:textId="77777777" w:rsidR="0021226D" w:rsidRPr="0021226D" w:rsidRDefault="0021226D" w:rsidP="0021226D"/>
    <w:p w14:paraId="76EED365" w14:textId="77777777" w:rsidR="0021226D" w:rsidRDefault="0021226D" w:rsidP="0021226D"/>
    <w:p w14:paraId="4330B331" w14:textId="77777777" w:rsidR="00955FAC" w:rsidRDefault="00955FAC" w:rsidP="0021226D">
      <w:pPr>
        <w:jc w:val="right"/>
      </w:pPr>
    </w:p>
    <w:p w14:paraId="3E572F0D" w14:textId="77777777" w:rsidR="00FA368A" w:rsidRPr="00FA368A" w:rsidRDefault="00FA368A" w:rsidP="00FA368A"/>
    <w:p w14:paraId="31B4CDCE" w14:textId="77777777" w:rsidR="00FA368A" w:rsidRPr="00FA368A" w:rsidRDefault="00FA368A" w:rsidP="00FA368A"/>
    <w:p w14:paraId="004827A4" w14:textId="77777777" w:rsidR="00FA368A" w:rsidRPr="00FA368A" w:rsidRDefault="00FA368A" w:rsidP="00FA368A"/>
    <w:p w14:paraId="6B255CD9" w14:textId="77777777" w:rsidR="00FA368A" w:rsidRPr="00FA368A" w:rsidRDefault="00FA368A" w:rsidP="00FA368A"/>
    <w:p w14:paraId="1367D95D" w14:textId="77777777" w:rsidR="00FA368A" w:rsidRPr="00FA368A" w:rsidRDefault="00FA368A" w:rsidP="00FA368A"/>
    <w:p w14:paraId="120A6F46" w14:textId="77777777" w:rsidR="00FA368A" w:rsidRPr="00FA368A" w:rsidRDefault="00FA368A" w:rsidP="00FA368A"/>
    <w:p w14:paraId="355B8388" w14:textId="77777777" w:rsidR="00FA368A" w:rsidRDefault="00FA368A" w:rsidP="00FA368A"/>
    <w:p w14:paraId="12D1CD9A" w14:textId="77777777" w:rsidR="00FA368A" w:rsidRPr="00FA368A" w:rsidRDefault="00FA368A" w:rsidP="00FA368A">
      <w:pPr>
        <w:tabs>
          <w:tab w:val="left" w:pos="7120"/>
        </w:tabs>
      </w:pPr>
      <w:r>
        <w:tab/>
        <w:t>Page 2</w:t>
      </w:r>
    </w:p>
    <w:sectPr w:rsidR="00FA368A" w:rsidRPr="00FA368A" w:rsidSect="00D47AD2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0E2F2" w14:textId="77777777" w:rsidR="00D47AD2" w:rsidRDefault="00D47AD2" w:rsidP="00445D22">
      <w:pPr>
        <w:spacing w:after="0" w:line="240" w:lineRule="auto"/>
      </w:pPr>
      <w:r>
        <w:separator/>
      </w:r>
    </w:p>
  </w:endnote>
  <w:endnote w:type="continuationSeparator" w:id="0">
    <w:p w14:paraId="75329BB3" w14:textId="77777777" w:rsidR="00D47AD2" w:rsidRDefault="00D47AD2" w:rsidP="00445D22">
      <w:pPr>
        <w:spacing w:after="0" w:line="240" w:lineRule="auto"/>
      </w:pPr>
      <w:r>
        <w:continuationSeparator/>
      </w:r>
    </w:p>
  </w:endnote>
  <w:endnote w:type="continuationNotice" w:id="1">
    <w:p w14:paraId="67FE83B2" w14:textId="77777777" w:rsidR="00D47AD2" w:rsidRDefault="00D47A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D646" w14:textId="77777777" w:rsidR="00445D22" w:rsidRPr="00445D22" w:rsidRDefault="0021226D" w:rsidP="0021226D">
    <w:pPr>
      <w:pStyle w:val="Footer"/>
      <w:rPr>
        <w:lang w:val="en-IN"/>
      </w:rPr>
    </w:pPr>
    <w:r>
      <w:rPr>
        <w:lang w:val="en-IN"/>
      </w:rPr>
      <w:tab/>
      <w:t xml:space="preserve">                  </w:t>
    </w:r>
    <w:r>
      <w:rPr>
        <w:lang w:val="en-IN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A5631" w14:textId="77777777" w:rsidR="00D47AD2" w:rsidRDefault="00D47AD2" w:rsidP="00445D22">
      <w:pPr>
        <w:spacing w:after="0" w:line="240" w:lineRule="auto"/>
      </w:pPr>
      <w:r>
        <w:separator/>
      </w:r>
    </w:p>
  </w:footnote>
  <w:footnote w:type="continuationSeparator" w:id="0">
    <w:p w14:paraId="3B624214" w14:textId="77777777" w:rsidR="00D47AD2" w:rsidRDefault="00D47AD2" w:rsidP="00445D22">
      <w:pPr>
        <w:spacing w:after="0" w:line="240" w:lineRule="auto"/>
      </w:pPr>
      <w:r>
        <w:continuationSeparator/>
      </w:r>
    </w:p>
  </w:footnote>
  <w:footnote w:type="continuationNotice" w:id="1">
    <w:p w14:paraId="33C8BA65" w14:textId="77777777" w:rsidR="00D47AD2" w:rsidRDefault="00D47AD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930DB" w14:textId="77777777" w:rsidR="00445D22" w:rsidRPr="00445D22" w:rsidRDefault="00445D22" w:rsidP="00445D22">
    <w:pPr>
      <w:pStyle w:val="Header"/>
      <w:jc w:val="center"/>
      <w:rPr>
        <w:b/>
        <w:sz w:val="24"/>
        <w:szCs w:val="24"/>
        <w:lang w:val="en-IN"/>
      </w:rPr>
    </w:pPr>
    <w:r w:rsidRPr="00445D22">
      <w:rPr>
        <w:b/>
        <w:sz w:val="24"/>
        <w:szCs w:val="24"/>
        <w:lang w:val="en-IN"/>
      </w:rPr>
      <w:t>Practical:-1(A)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A7"/>
    <w:rsid w:val="00006710"/>
    <w:rsid w:val="00020FBE"/>
    <w:rsid w:val="001928A5"/>
    <w:rsid w:val="0021226D"/>
    <w:rsid w:val="00445D22"/>
    <w:rsid w:val="004F0D26"/>
    <w:rsid w:val="005C5684"/>
    <w:rsid w:val="005D793F"/>
    <w:rsid w:val="006B0422"/>
    <w:rsid w:val="006C4D92"/>
    <w:rsid w:val="007235ED"/>
    <w:rsid w:val="007C2E47"/>
    <w:rsid w:val="00955FAC"/>
    <w:rsid w:val="009D5B56"/>
    <w:rsid w:val="009D7C1A"/>
    <w:rsid w:val="00C91D9D"/>
    <w:rsid w:val="00D47AD2"/>
    <w:rsid w:val="00DE6DCA"/>
    <w:rsid w:val="00E35154"/>
    <w:rsid w:val="00EC10C4"/>
    <w:rsid w:val="00EC7929"/>
    <w:rsid w:val="00F314A7"/>
    <w:rsid w:val="00FA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E689E8"/>
  <w15:docId w15:val="{262E9DE3-FD4B-4195-ACAB-DA448FAAA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F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5D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5D22"/>
  </w:style>
  <w:style w:type="paragraph" w:styleId="Footer">
    <w:name w:val="footer"/>
    <w:basedOn w:val="Normal"/>
    <w:link w:val="FooterChar"/>
    <w:uiPriority w:val="99"/>
    <w:semiHidden/>
    <w:unhideWhenUsed/>
    <w:rsid w:val="00445D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5D22"/>
  </w:style>
  <w:style w:type="paragraph" w:styleId="BalloonText">
    <w:name w:val="Balloon Text"/>
    <w:basedOn w:val="Normal"/>
    <w:link w:val="BalloonTextChar"/>
    <w:uiPriority w:val="99"/>
    <w:semiHidden/>
    <w:unhideWhenUsed/>
    <w:rsid w:val="00212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2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C7CB7-C6FC-45FC-B1EF-FCD00AD40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4791</Words>
  <Characters>27310</Characters>
  <Application>Microsoft Office Word</Application>
  <DocSecurity>0</DocSecurity>
  <Lines>227</Lines>
  <Paragraphs>64</Paragraphs>
  <ScaleCrop>false</ScaleCrop>
  <Company/>
  <LinksUpToDate>false</LinksUpToDate>
  <CharactersWithSpaces>32037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</dc:creator>
  <cp:lastModifiedBy>Darshan Dabhi</cp:lastModifiedBy>
  <cp:revision>11</cp:revision>
  <dcterms:created xsi:type="dcterms:W3CDTF">2024-02-23T02:57:00Z</dcterms:created>
  <dcterms:modified xsi:type="dcterms:W3CDTF">2024-03-01T14:32:00Z</dcterms:modified>
</cp:coreProperties>
</file>